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B3BC" w14:textId="77777777" w:rsidR="00B838AA" w:rsidRDefault="00B838AA" w:rsidP="00B838AA">
      <w:pPr>
        <w:pStyle w:val="Normal0"/>
        <w:spacing w:after="120"/>
        <w:ind w:firstLineChars="0" w:firstLine="0"/>
        <w:jc w:val="center"/>
        <w:rPr>
          <w:b/>
          <w:bCs/>
          <w:color w:val="000000"/>
          <w:sz w:val="21"/>
          <w:szCs w:val="21"/>
          <w:lang w:eastAsia="zh-CN"/>
        </w:rPr>
      </w:pPr>
    </w:p>
    <w:p w14:paraId="56060139" w14:textId="77777777" w:rsidR="00B838AA" w:rsidRDefault="00B838AA" w:rsidP="00B838AA">
      <w:pPr>
        <w:pStyle w:val="Normal0"/>
        <w:spacing w:after="120"/>
        <w:ind w:firstLineChars="0" w:firstLine="0"/>
        <w:jc w:val="center"/>
        <w:rPr>
          <w:b/>
          <w:bCs/>
          <w:color w:val="000000"/>
          <w:sz w:val="21"/>
          <w:szCs w:val="21"/>
          <w:lang w:eastAsia="zh-CN"/>
        </w:rPr>
      </w:pPr>
    </w:p>
    <w:p w14:paraId="3F69BDF3" w14:textId="77777777" w:rsidR="00B838AA" w:rsidRDefault="00B838AA" w:rsidP="00B838AA">
      <w:pPr>
        <w:pStyle w:val="Normal0"/>
        <w:spacing w:after="120"/>
        <w:ind w:firstLineChars="0" w:firstLine="0"/>
        <w:jc w:val="center"/>
        <w:rPr>
          <w:b/>
          <w:bCs/>
          <w:color w:val="000000"/>
          <w:sz w:val="21"/>
          <w:szCs w:val="21"/>
          <w:lang w:eastAsia="zh-CN"/>
        </w:rPr>
      </w:pPr>
    </w:p>
    <w:p w14:paraId="56A8EFBD" w14:textId="77777777" w:rsidR="00B838AA" w:rsidRDefault="00B838AA" w:rsidP="00B838AA">
      <w:pPr>
        <w:pStyle w:val="Normal0"/>
        <w:spacing w:after="120"/>
        <w:ind w:firstLineChars="0" w:firstLine="0"/>
        <w:jc w:val="center"/>
        <w:rPr>
          <w:b/>
          <w:bCs/>
          <w:color w:val="000000"/>
          <w:sz w:val="21"/>
          <w:szCs w:val="21"/>
          <w:lang w:eastAsia="zh-CN"/>
        </w:rPr>
      </w:pPr>
    </w:p>
    <w:p w14:paraId="2A02050C" w14:textId="77777777" w:rsidR="00B838AA" w:rsidRDefault="00B838AA" w:rsidP="00B838AA">
      <w:pPr>
        <w:pStyle w:val="Normal0"/>
        <w:spacing w:after="120"/>
        <w:ind w:firstLineChars="0" w:firstLine="0"/>
        <w:jc w:val="center"/>
        <w:rPr>
          <w:b/>
          <w:bCs/>
          <w:color w:val="000000"/>
          <w:sz w:val="21"/>
          <w:szCs w:val="21"/>
          <w:lang w:eastAsia="zh-CN"/>
        </w:rPr>
      </w:pPr>
    </w:p>
    <w:p w14:paraId="2A88599A" w14:textId="77777777" w:rsidR="00B838AA" w:rsidRDefault="00B838AA" w:rsidP="00B838AA">
      <w:pPr>
        <w:pStyle w:val="Normal0"/>
        <w:spacing w:after="120"/>
        <w:ind w:firstLineChars="0" w:firstLine="0"/>
        <w:jc w:val="center"/>
        <w:rPr>
          <w:b/>
          <w:bCs/>
          <w:color w:val="000000"/>
          <w:sz w:val="21"/>
          <w:szCs w:val="21"/>
          <w:lang w:eastAsia="zh-CN"/>
        </w:rPr>
      </w:pPr>
    </w:p>
    <w:p w14:paraId="4BE24448" w14:textId="77777777" w:rsidR="00B838AA" w:rsidRDefault="00B838AA" w:rsidP="00B838AA">
      <w:pPr>
        <w:pStyle w:val="Normal0"/>
        <w:spacing w:after="120"/>
        <w:ind w:firstLineChars="0" w:firstLine="0"/>
        <w:jc w:val="center"/>
        <w:rPr>
          <w:b/>
          <w:bCs/>
          <w:color w:val="000000"/>
          <w:sz w:val="21"/>
          <w:szCs w:val="21"/>
          <w:lang w:eastAsia="zh-CN"/>
        </w:rPr>
      </w:pPr>
    </w:p>
    <w:p w14:paraId="4262681B" w14:textId="77777777" w:rsidR="00B838AA" w:rsidRDefault="00B838AA" w:rsidP="00B838AA">
      <w:pPr>
        <w:pStyle w:val="Normal0"/>
        <w:spacing w:after="120"/>
        <w:ind w:firstLineChars="0" w:firstLine="0"/>
        <w:jc w:val="center"/>
        <w:rPr>
          <w:b/>
          <w:bCs/>
          <w:color w:val="000000"/>
          <w:sz w:val="21"/>
          <w:szCs w:val="21"/>
          <w:lang w:eastAsia="zh-CN"/>
        </w:rPr>
      </w:pPr>
    </w:p>
    <w:p w14:paraId="5440A781" w14:textId="77777777" w:rsidR="00B838AA" w:rsidRPr="00295A11" w:rsidRDefault="00B838AA" w:rsidP="00B838AA">
      <w:pPr>
        <w:pStyle w:val="Normal0"/>
        <w:spacing w:line="140" w:lineRule="atLeast"/>
        <w:ind w:firstLineChars="0" w:firstLine="0"/>
        <w:jc w:val="center"/>
        <w:rPr>
          <w:b/>
          <w:bCs/>
          <w:color w:val="000000"/>
          <w:sz w:val="48"/>
          <w:szCs w:val="48"/>
          <w:lang w:eastAsia="zh-CN"/>
        </w:rPr>
      </w:pPr>
      <w:r w:rsidRPr="00295A11">
        <w:rPr>
          <w:rFonts w:hint="eastAsia"/>
          <w:b/>
          <w:bCs/>
          <w:color w:val="000000"/>
          <w:sz w:val="48"/>
          <w:szCs w:val="48"/>
          <w:lang w:eastAsia="zh-CN"/>
        </w:rPr>
        <w:t>需求规格说明书</w:t>
      </w:r>
    </w:p>
    <w:p w14:paraId="4F66D595" w14:textId="77777777" w:rsidR="00B838AA" w:rsidRPr="00295A11" w:rsidRDefault="00B838AA" w:rsidP="00B838AA">
      <w:pPr>
        <w:pStyle w:val="Normal0"/>
        <w:spacing w:line="140" w:lineRule="atLeast"/>
        <w:ind w:firstLineChars="0" w:firstLine="0"/>
        <w:jc w:val="center"/>
        <w:rPr>
          <w:b/>
          <w:bCs/>
          <w:color w:val="000000"/>
          <w:sz w:val="48"/>
          <w:szCs w:val="48"/>
          <w:lang w:eastAsia="zh-CN"/>
        </w:rPr>
      </w:pPr>
    </w:p>
    <w:p w14:paraId="371C872D" w14:textId="77777777" w:rsidR="00B838AA" w:rsidRPr="00295A11" w:rsidRDefault="00B838AA" w:rsidP="00B838AA">
      <w:pPr>
        <w:pStyle w:val="Normal0"/>
        <w:spacing w:line="140" w:lineRule="atLeast"/>
        <w:ind w:firstLineChars="0" w:firstLine="0"/>
        <w:jc w:val="center"/>
        <w:rPr>
          <w:b/>
          <w:bCs/>
          <w:color w:val="000000"/>
          <w:sz w:val="48"/>
          <w:szCs w:val="48"/>
          <w:lang w:eastAsia="zh-CN"/>
        </w:rPr>
      </w:pPr>
      <w:r w:rsidRPr="00295A11">
        <w:rPr>
          <w:rFonts w:hint="eastAsia"/>
          <w:b/>
          <w:bCs/>
          <w:color w:val="000000"/>
          <w:sz w:val="48"/>
          <w:szCs w:val="48"/>
          <w:lang w:eastAsia="zh-CN"/>
        </w:rPr>
        <w:t>团险核心</w:t>
      </w:r>
      <w:r w:rsidRPr="00295A11">
        <w:rPr>
          <w:b/>
          <w:bCs/>
          <w:color w:val="000000"/>
          <w:sz w:val="48"/>
          <w:szCs w:val="48"/>
          <w:lang w:eastAsia="zh-CN"/>
        </w:rPr>
        <w:t>系统</w:t>
      </w:r>
      <w:r w:rsidRPr="00295A11">
        <w:rPr>
          <w:rFonts w:hint="eastAsia"/>
          <w:b/>
          <w:bCs/>
          <w:color w:val="000000"/>
          <w:sz w:val="48"/>
          <w:szCs w:val="48"/>
          <w:lang w:eastAsia="zh-CN"/>
        </w:rPr>
        <w:t>项目</w:t>
      </w:r>
      <w:r w:rsidRPr="00295A11">
        <w:rPr>
          <w:rFonts w:hint="eastAsia"/>
          <w:b/>
          <w:bCs/>
          <w:color w:val="000000"/>
          <w:sz w:val="48"/>
          <w:szCs w:val="48"/>
          <w:lang w:eastAsia="zh-CN"/>
        </w:rPr>
        <w:t>-</w:t>
      </w:r>
      <w:r w:rsidR="004A48D0">
        <w:rPr>
          <w:b/>
          <w:bCs/>
          <w:color w:val="000000"/>
          <w:sz w:val="48"/>
          <w:szCs w:val="48"/>
          <w:lang w:eastAsia="zh-CN"/>
        </w:rPr>
        <w:t>问题件</w:t>
      </w:r>
      <w:r w:rsidRPr="00295A11">
        <w:rPr>
          <w:b/>
          <w:bCs/>
          <w:color w:val="000000"/>
          <w:sz w:val="48"/>
          <w:szCs w:val="48"/>
          <w:lang w:eastAsia="zh-CN"/>
        </w:rPr>
        <w:t>管理</w:t>
      </w:r>
    </w:p>
    <w:p w14:paraId="5C7A9F37" w14:textId="77777777" w:rsidR="00B838AA" w:rsidRPr="00295A11" w:rsidRDefault="00B838AA" w:rsidP="00B838AA">
      <w:pPr>
        <w:pStyle w:val="Normal0"/>
        <w:spacing w:line="140" w:lineRule="atLeast"/>
        <w:ind w:firstLineChars="0" w:firstLine="0"/>
        <w:jc w:val="center"/>
        <w:rPr>
          <w:b/>
          <w:bCs/>
          <w:color w:val="000000"/>
          <w:sz w:val="48"/>
          <w:szCs w:val="48"/>
          <w:lang w:eastAsia="zh-CN"/>
        </w:rPr>
      </w:pPr>
    </w:p>
    <w:p w14:paraId="673AE0F6" w14:textId="77777777" w:rsidR="00B838AA" w:rsidRDefault="00B838AA" w:rsidP="00B838AA">
      <w:pPr>
        <w:jc w:val="center"/>
      </w:pPr>
    </w:p>
    <w:p w14:paraId="58D5315B" w14:textId="77777777" w:rsidR="00B838AA" w:rsidRDefault="00B838AA" w:rsidP="00B838AA">
      <w:pPr>
        <w:jc w:val="center"/>
      </w:pPr>
    </w:p>
    <w:p w14:paraId="05D350CB" w14:textId="77777777" w:rsidR="00B838AA" w:rsidRDefault="00B838AA" w:rsidP="00B838AA">
      <w:pPr>
        <w:jc w:val="center"/>
      </w:pPr>
    </w:p>
    <w:p w14:paraId="16CF4255" w14:textId="77777777" w:rsidR="00B838AA" w:rsidRDefault="00B838AA" w:rsidP="00B838AA">
      <w:pPr>
        <w:jc w:val="center"/>
      </w:pPr>
    </w:p>
    <w:p w14:paraId="28306E67" w14:textId="77777777" w:rsidR="00B838AA" w:rsidRDefault="00B838AA" w:rsidP="00B838AA">
      <w:pPr>
        <w:jc w:val="center"/>
      </w:pPr>
    </w:p>
    <w:p w14:paraId="65082FBF" w14:textId="77777777" w:rsidR="00B838AA" w:rsidRDefault="00B838AA" w:rsidP="00B838AA">
      <w:pPr>
        <w:jc w:val="center"/>
      </w:pPr>
    </w:p>
    <w:p w14:paraId="061C936C" w14:textId="77777777" w:rsidR="00B838AA" w:rsidRDefault="00B838AA" w:rsidP="00B838AA">
      <w:pPr>
        <w:jc w:val="center"/>
      </w:pPr>
    </w:p>
    <w:p w14:paraId="11505254" w14:textId="77777777" w:rsidR="00B838AA" w:rsidRDefault="00B838AA" w:rsidP="00B838AA">
      <w:pPr>
        <w:jc w:val="center"/>
      </w:pPr>
    </w:p>
    <w:p w14:paraId="51732DEA" w14:textId="77777777" w:rsidR="00B838AA" w:rsidRDefault="00B838AA" w:rsidP="00B838AA">
      <w:pPr>
        <w:jc w:val="center"/>
      </w:pPr>
    </w:p>
    <w:p w14:paraId="4AB55C33" w14:textId="77777777" w:rsidR="00B838AA" w:rsidRDefault="00B838AA" w:rsidP="00B838AA">
      <w:pPr>
        <w:jc w:val="center"/>
      </w:pPr>
    </w:p>
    <w:p w14:paraId="2A9EE379" w14:textId="77777777" w:rsidR="00B838AA" w:rsidRDefault="00B838AA" w:rsidP="00B838AA">
      <w:pPr>
        <w:jc w:val="center"/>
      </w:pPr>
    </w:p>
    <w:p w14:paraId="2C8975B8" w14:textId="77777777" w:rsidR="00B838AA" w:rsidRDefault="00B838AA" w:rsidP="00B838AA">
      <w:pPr>
        <w:jc w:val="center"/>
      </w:pPr>
    </w:p>
    <w:p w14:paraId="3075E8BD" w14:textId="77777777" w:rsidR="00B838AA" w:rsidRDefault="00B838AA" w:rsidP="00B838AA">
      <w:pPr>
        <w:jc w:val="center"/>
      </w:pPr>
    </w:p>
    <w:p w14:paraId="366E6CC8" w14:textId="77777777" w:rsidR="00B838AA" w:rsidRDefault="00B838AA" w:rsidP="00B838AA">
      <w:pPr>
        <w:jc w:val="center"/>
      </w:pPr>
    </w:p>
    <w:p w14:paraId="4550117E" w14:textId="77777777" w:rsidR="00B838AA" w:rsidRDefault="00B838AA" w:rsidP="00B838AA">
      <w:pPr>
        <w:jc w:val="center"/>
      </w:pPr>
    </w:p>
    <w:p w14:paraId="2BBBEAA3" w14:textId="77777777" w:rsidR="00B838AA" w:rsidRDefault="00B838AA" w:rsidP="00B838AA">
      <w:pPr>
        <w:jc w:val="center"/>
      </w:pPr>
    </w:p>
    <w:p w14:paraId="63253D37" w14:textId="77777777" w:rsidR="00B838AA" w:rsidRDefault="00B838AA" w:rsidP="00B838AA">
      <w:pPr>
        <w:jc w:val="center"/>
      </w:pPr>
    </w:p>
    <w:p w14:paraId="26AA4431" w14:textId="77777777" w:rsidR="00B838AA" w:rsidRDefault="00B838AA" w:rsidP="00B838AA">
      <w:pPr>
        <w:jc w:val="center"/>
      </w:pPr>
    </w:p>
    <w:p w14:paraId="6D06E424" w14:textId="77777777" w:rsidR="00B838AA" w:rsidRDefault="00B838AA" w:rsidP="00B838AA">
      <w:pPr>
        <w:jc w:val="center"/>
      </w:pPr>
    </w:p>
    <w:p w14:paraId="3C6B18D6" w14:textId="77777777" w:rsidR="00B838AA" w:rsidRDefault="00B838AA" w:rsidP="00B838AA">
      <w:pPr>
        <w:jc w:val="center"/>
      </w:pPr>
    </w:p>
    <w:p w14:paraId="73A4A8F9" w14:textId="77777777" w:rsidR="00B838AA" w:rsidRDefault="00B838AA" w:rsidP="00B838AA">
      <w:pPr>
        <w:jc w:val="center"/>
      </w:pPr>
    </w:p>
    <w:p w14:paraId="0EF3537E" w14:textId="77777777" w:rsidR="00B838AA" w:rsidRDefault="00B838AA" w:rsidP="00B838AA">
      <w:pPr>
        <w:jc w:val="center"/>
      </w:pPr>
    </w:p>
    <w:p w14:paraId="27D6C624" w14:textId="77777777" w:rsidR="00B838AA" w:rsidRDefault="00B838AA" w:rsidP="00B838AA">
      <w:pPr>
        <w:jc w:val="center"/>
      </w:pPr>
    </w:p>
    <w:p w14:paraId="757C23D9" w14:textId="77777777" w:rsidR="00D52280" w:rsidRPr="008D6BE8" w:rsidRDefault="00D52280" w:rsidP="00D52280">
      <w:pPr>
        <w:pStyle w:val="1"/>
        <w:numPr>
          <w:ilvl w:val="0"/>
          <w:numId w:val="0"/>
        </w:numPr>
        <w:spacing w:before="156" w:after="156"/>
        <w:rPr>
          <w:kern w:val="28"/>
        </w:rPr>
      </w:pPr>
      <w:bookmarkStart w:id="0" w:name="_Toc13156103"/>
      <w:r w:rsidRPr="0064599E">
        <w:rPr>
          <w:rFonts w:hint="eastAsia"/>
          <w:kern w:val="28"/>
        </w:rPr>
        <w:lastRenderedPageBreak/>
        <w:t>修订摘要</w:t>
      </w:r>
      <w:bookmarkEnd w:id="0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417"/>
        <w:gridCol w:w="2268"/>
        <w:gridCol w:w="1418"/>
        <w:gridCol w:w="1701"/>
      </w:tblGrid>
      <w:tr w:rsidR="00D52280" w:rsidRPr="00DE7328" w14:paraId="3579E8E5" w14:textId="77777777" w:rsidTr="00534290">
        <w:trPr>
          <w:trHeight w:val="644"/>
        </w:trPr>
        <w:tc>
          <w:tcPr>
            <w:tcW w:w="1418" w:type="dxa"/>
            <w:shd w:val="pct12" w:color="auto" w:fill="FFFFFF"/>
          </w:tcPr>
          <w:p w14:paraId="367834B1" w14:textId="77777777" w:rsidR="00D52280" w:rsidRPr="0024434F" w:rsidRDefault="00D52280" w:rsidP="00534290">
            <w:pPr>
              <w:pStyle w:val="TableHeader"/>
              <w:rPr>
                <w:rFonts w:eastAsiaTheme="minorEastAsia"/>
                <w:sz w:val="21"/>
                <w:szCs w:val="21"/>
                <w:lang w:eastAsia="zh-CN"/>
              </w:rPr>
            </w:pPr>
            <w:r w:rsidRPr="0024434F">
              <w:rPr>
                <w:rFonts w:eastAsiaTheme="minorEastAsia"/>
                <w:sz w:val="21"/>
                <w:szCs w:val="21"/>
              </w:rPr>
              <w:t>Version No.</w:t>
            </w:r>
            <w:r w:rsidRPr="0024434F">
              <w:rPr>
                <w:rFonts w:eastAsiaTheme="minorEastAsia"/>
                <w:sz w:val="21"/>
                <w:szCs w:val="21"/>
                <w:lang w:eastAsia="zh-CN"/>
              </w:rPr>
              <w:t>（版本号）</w:t>
            </w:r>
          </w:p>
        </w:tc>
        <w:tc>
          <w:tcPr>
            <w:tcW w:w="1417" w:type="dxa"/>
            <w:shd w:val="pct12" w:color="auto" w:fill="FFFFFF"/>
          </w:tcPr>
          <w:p w14:paraId="3C8A43B1" w14:textId="77777777" w:rsidR="00D52280" w:rsidRPr="0024434F" w:rsidRDefault="00D52280" w:rsidP="00534290">
            <w:pPr>
              <w:pStyle w:val="TableHeader"/>
              <w:rPr>
                <w:rFonts w:eastAsiaTheme="minorEastAsia"/>
                <w:sz w:val="21"/>
                <w:szCs w:val="21"/>
              </w:rPr>
            </w:pPr>
            <w:r w:rsidRPr="0024434F">
              <w:rPr>
                <w:rFonts w:eastAsiaTheme="minorEastAsia"/>
                <w:sz w:val="21"/>
                <w:szCs w:val="21"/>
              </w:rPr>
              <w:t>Date</w:t>
            </w:r>
          </w:p>
          <w:p w14:paraId="1F53AB87" w14:textId="77777777" w:rsidR="00D52280" w:rsidRPr="0024434F" w:rsidRDefault="00D52280" w:rsidP="00534290">
            <w:pPr>
              <w:pStyle w:val="TableHeader"/>
              <w:rPr>
                <w:rFonts w:eastAsiaTheme="minorEastAsia"/>
                <w:sz w:val="21"/>
                <w:szCs w:val="21"/>
                <w:lang w:eastAsia="zh-CN"/>
              </w:rPr>
            </w:pPr>
            <w:r w:rsidRPr="0024434F">
              <w:rPr>
                <w:rFonts w:eastAsiaTheme="minorEastAsia"/>
                <w:sz w:val="21"/>
                <w:szCs w:val="21"/>
                <w:lang w:eastAsia="zh-CN"/>
              </w:rPr>
              <w:t>（日期）</w:t>
            </w:r>
          </w:p>
        </w:tc>
        <w:tc>
          <w:tcPr>
            <w:tcW w:w="2268" w:type="dxa"/>
            <w:shd w:val="pct12" w:color="auto" w:fill="FFFFFF"/>
          </w:tcPr>
          <w:p w14:paraId="67E825CB" w14:textId="77777777" w:rsidR="00D52280" w:rsidRPr="0024434F" w:rsidRDefault="00D52280" w:rsidP="00534290">
            <w:pPr>
              <w:pStyle w:val="TableHeader"/>
              <w:rPr>
                <w:rFonts w:eastAsiaTheme="minorEastAsia"/>
                <w:sz w:val="21"/>
                <w:szCs w:val="21"/>
                <w:lang w:eastAsia="zh-CN"/>
              </w:rPr>
            </w:pPr>
            <w:r w:rsidRPr="0024434F">
              <w:rPr>
                <w:rFonts w:eastAsiaTheme="minorEastAsia"/>
                <w:sz w:val="21"/>
                <w:szCs w:val="21"/>
              </w:rPr>
              <w:t>Revision Description</w:t>
            </w:r>
            <w:r w:rsidRPr="0024434F">
              <w:rPr>
                <w:rFonts w:eastAsiaTheme="minorEastAsia"/>
                <w:sz w:val="21"/>
                <w:szCs w:val="21"/>
                <w:lang w:eastAsia="zh-CN"/>
              </w:rPr>
              <w:t>（修订说明）</w:t>
            </w:r>
          </w:p>
        </w:tc>
        <w:tc>
          <w:tcPr>
            <w:tcW w:w="1418" w:type="dxa"/>
            <w:shd w:val="pct12" w:color="auto" w:fill="FFFFFF"/>
          </w:tcPr>
          <w:p w14:paraId="4FFECF16" w14:textId="77777777" w:rsidR="00D52280" w:rsidRPr="0024434F" w:rsidRDefault="00D52280" w:rsidP="00534290">
            <w:pPr>
              <w:pStyle w:val="TableHeader"/>
              <w:rPr>
                <w:rFonts w:eastAsiaTheme="minorEastAsia"/>
                <w:sz w:val="21"/>
                <w:szCs w:val="21"/>
                <w:lang w:eastAsia="zh-CN"/>
              </w:rPr>
            </w:pPr>
            <w:r w:rsidRPr="0024434F">
              <w:rPr>
                <w:rFonts w:eastAsiaTheme="minorEastAsia"/>
                <w:sz w:val="21"/>
                <w:szCs w:val="21"/>
              </w:rPr>
              <w:t>Author(s)</w:t>
            </w:r>
            <w:r w:rsidRPr="0024434F">
              <w:rPr>
                <w:rFonts w:eastAsiaTheme="minorEastAsia"/>
                <w:sz w:val="21"/>
                <w:szCs w:val="21"/>
                <w:lang w:eastAsia="zh-CN"/>
              </w:rPr>
              <w:t>（作者）</w:t>
            </w:r>
          </w:p>
        </w:tc>
        <w:tc>
          <w:tcPr>
            <w:tcW w:w="1701" w:type="dxa"/>
            <w:shd w:val="pct12" w:color="auto" w:fill="FFFFFF"/>
          </w:tcPr>
          <w:p w14:paraId="7D5B5FDF" w14:textId="77777777" w:rsidR="00D52280" w:rsidRPr="0024434F" w:rsidRDefault="00D52280" w:rsidP="00534290">
            <w:pPr>
              <w:pStyle w:val="TableHeader"/>
              <w:rPr>
                <w:rFonts w:eastAsiaTheme="minorEastAsia"/>
                <w:sz w:val="21"/>
                <w:szCs w:val="21"/>
                <w:lang w:eastAsia="zh-CN"/>
              </w:rPr>
            </w:pPr>
            <w:r w:rsidRPr="0024434F">
              <w:rPr>
                <w:rFonts w:eastAsiaTheme="minorEastAsia"/>
                <w:sz w:val="21"/>
                <w:szCs w:val="21"/>
              </w:rPr>
              <w:t>Approver(s)</w:t>
            </w:r>
            <w:r w:rsidRPr="0024434F">
              <w:rPr>
                <w:rFonts w:eastAsiaTheme="minorEastAsia"/>
                <w:sz w:val="21"/>
                <w:szCs w:val="21"/>
                <w:lang w:eastAsia="zh-CN"/>
              </w:rPr>
              <w:t>（批准者）</w:t>
            </w:r>
          </w:p>
        </w:tc>
      </w:tr>
      <w:tr w:rsidR="00D52280" w:rsidRPr="00DE7328" w14:paraId="6A19B0A6" w14:textId="77777777" w:rsidTr="00534290">
        <w:trPr>
          <w:trHeight w:val="258"/>
        </w:trPr>
        <w:tc>
          <w:tcPr>
            <w:tcW w:w="1418" w:type="dxa"/>
          </w:tcPr>
          <w:p w14:paraId="20E86ED6" w14:textId="77777777" w:rsidR="00D52280" w:rsidRPr="0024434F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 w:rsidRPr="0024434F">
              <w:rPr>
                <w:rFonts w:eastAsiaTheme="minorEastAsia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1417" w:type="dxa"/>
          </w:tcPr>
          <w:p w14:paraId="0FF0D2D3" w14:textId="77777777" w:rsidR="00D52280" w:rsidRPr="0024434F" w:rsidRDefault="004A48D0" w:rsidP="008867ED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/>
                <w:sz w:val="21"/>
                <w:szCs w:val="21"/>
                <w:lang w:eastAsia="zh-CN"/>
              </w:rPr>
              <w:t>2019-05-0</w:t>
            </w:r>
            <w:r w:rsidR="008867ED">
              <w:rPr>
                <w:rFonts w:eastAsiaTheme="minor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14:paraId="24D49C48" w14:textId="77777777" w:rsidR="00D52280" w:rsidRPr="0024434F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 w:rsidRPr="0024434F">
              <w:rPr>
                <w:rFonts w:eastAsiaTheme="minorEastAsia"/>
                <w:sz w:val="21"/>
                <w:szCs w:val="21"/>
                <w:lang w:eastAsia="zh-CN"/>
              </w:rPr>
              <w:t>创建</w:t>
            </w:r>
          </w:p>
        </w:tc>
        <w:tc>
          <w:tcPr>
            <w:tcW w:w="1418" w:type="dxa"/>
          </w:tcPr>
          <w:p w14:paraId="0B7C2F68" w14:textId="77777777" w:rsidR="00D52280" w:rsidRPr="0024434F" w:rsidRDefault="006B790A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z</w:t>
            </w:r>
            <w:r>
              <w:rPr>
                <w:rFonts w:eastAsiaTheme="minorEastAsia"/>
                <w:sz w:val="21"/>
                <w:szCs w:val="21"/>
                <w:lang w:eastAsia="zh-CN"/>
              </w:rPr>
              <w:t>houfz</w:t>
            </w:r>
          </w:p>
        </w:tc>
        <w:tc>
          <w:tcPr>
            <w:tcW w:w="1701" w:type="dxa"/>
          </w:tcPr>
          <w:p w14:paraId="36335391" w14:textId="77777777" w:rsidR="00D52280" w:rsidRPr="0024434F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</w:tr>
      <w:tr w:rsidR="000D55AE" w:rsidRPr="00DE7328" w14:paraId="5584C1D0" w14:textId="77777777" w:rsidTr="00534290">
        <w:trPr>
          <w:trHeight w:val="240"/>
        </w:trPr>
        <w:tc>
          <w:tcPr>
            <w:tcW w:w="1418" w:type="dxa"/>
          </w:tcPr>
          <w:p w14:paraId="769ABB60" w14:textId="77777777" w:rsidR="000D55AE" w:rsidRPr="00DE7328" w:rsidRDefault="000D55AE" w:rsidP="000D55AE">
            <w:pPr>
              <w:pStyle w:val="TableTextLeft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Theme="minorEastAsia"/>
                <w:sz w:val="21"/>
                <w:szCs w:val="21"/>
                <w:lang w:eastAsia="zh-CN"/>
              </w:rPr>
              <w:t>V1.1</w:t>
            </w:r>
          </w:p>
        </w:tc>
        <w:tc>
          <w:tcPr>
            <w:tcW w:w="1417" w:type="dxa"/>
          </w:tcPr>
          <w:p w14:paraId="2913415F" w14:textId="77777777" w:rsidR="000D55AE" w:rsidRPr="00DE7328" w:rsidRDefault="000D55AE" w:rsidP="000D55AE">
            <w:pPr>
              <w:pStyle w:val="TableTextLeft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Theme="minorEastAsia"/>
                <w:sz w:val="21"/>
                <w:szCs w:val="21"/>
                <w:lang w:eastAsia="zh-CN"/>
              </w:rPr>
              <w:t>2019-05-15</w:t>
            </w:r>
          </w:p>
        </w:tc>
        <w:tc>
          <w:tcPr>
            <w:tcW w:w="2268" w:type="dxa"/>
          </w:tcPr>
          <w:p w14:paraId="62BF97C6" w14:textId="77777777" w:rsidR="000D55AE" w:rsidRPr="00DE7328" w:rsidRDefault="000D55AE" w:rsidP="000D55AE">
            <w:pPr>
              <w:pStyle w:val="TableTextLeft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第一轮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r</w:t>
            </w:r>
            <w:r>
              <w:rPr>
                <w:rFonts w:eastAsiaTheme="minorEastAsia"/>
                <w:sz w:val="21"/>
                <w:szCs w:val="21"/>
                <w:lang w:eastAsia="zh-CN"/>
              </w:rPr>
              <w:t>eview</w:t>
            </w:r>
          </w:p>
        </w:tc>
        <w:tc>
          <w:tcPr>
            <w:tcW w:w="1418" w:type="dxa"/>
          </w:tcPr>
          <w:p w14:paraId="6B2E84F5" w14:textId="77777777" w:rsidR="000D55AE" w:rsidRPr="00DE7328" w:rsidRDefault="000D55AE" w:rsidP="000D55AE">
            <w:pPr>
              <w:pStyle w:val="TableTextLeft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z</w:t>
            </w:r>
            <w:r>
              <w:rPr>
                <w:rFonts w:eastAsiaTheme="minorEastAsia"/>
                <w:sz w:val="21"/>
                <w:szCs w:val="21"/>
                <w:lang w:eastAsia="zh-CN"/>
              </w:rPr>
              <w:t>houfz</w:t>
            </w:r>
          </w:p>
        </w:tc>
        <w:tc>
          <w:tcPr>
            <w:tcW w:w="1701" w:type="dxa"/>
          </w:tcPr>
          <w:p w14:paraId="72AF98C5" w14:textId="77777777" w:rsidR="000D55AE" w:rsidRPr="00DE7328" w:rsidRDefault="000D55AE" w:rsidP="000D55AE">
            <w:pPr>
              <w:pStyle w:val="TableTextLeft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E11D57" w:rsidRPr="00DE7328" w14:paraId="321F2B79" w14:textId="77777777" w:rsidTr="00534290">
        <w:trPr>
          <w:trHeight w:val="273"/>
        </w:trPr>
        <w:tc>
          <w:tcPr>
            <w:tcW w:w="1418" w:type="dxa"/>
          </w:tcPr>
          <w:p w14:paraId="610C3954" w14:textId="77777777" w:rsidR="00E11D57" w:rsidRPr="00DE7328" w:rsidRDefault="00E11D57" w:rsidP="00E11D57">
            <w:pPr>
              <w:pStyle w:val="TableTextLeft"/>
              <w:jc w:val="center"/>
              <w:rPr>
                <w:rFonts w:ascii="Arial" w:hAnsi="Arial"/>
                <w:sz w:val="16"/>
                <w:szCs w:val="16"/>
                <w:lang w:eastAsia="zh-CN"/>
              </w:rPr>
            </w:pPr>
            <w:r>
              <w:rPr>
                <w:rFonts w:eastAsiaTheme="minorEastAsia"/>
                <w:sz w:val="21"/>
                <w:szCs w:val="21"/>
                <w:lang w:eastAsia="zh-CN"/>
              </w:rPr>
              <w:t>V1.2</w:t>
            </w:r>
          </w:p>
        </w:tc>
        <w:tc>
          <w:tcPr>
            <w:tcW w:w="1417" w:type="dxa"/>
          </w:tcPr>
          <w:p w14:paraId="2D003384" w14:textId="77777777" w:rsidR="00E11D57" w:rsidRPr="00DE7328" w:rsidRDefault="00E11D57" w:rsidP="00E11D57">
            <w:pPr>
              <w:pStyle w:val="TableTextLeft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Theme="minorEastAsia"/>
                <w:sz w:val="21"/>
                <w:szCs w:val="21"/>
                <w:lang w:eastAsia="zh-CN"/>
              </w:rPr>
              <w:t>2019-07-04</w:t>
            </w:r>
          </w:p>
        </w:tc>
        <w:tc>
          <w:tcPr>
            <w:tcW w:w="2268" w:type="dxa"/>
          </w:tcPr>
          <w:p w14:paraId="7BC52D49" w14:textId="77777777" w:rsidR="00E11D57" w:rsidRPr="00DE7328" w:rsidRDefault="00E11D57" w:rsidP="00E11D57">
            <w:pPr>
              <w:pStyle w:val="TableTextLeft"/>
              <w:jc w:val="center"/>
              <w:rPr>
                <w:rFonts w:ascii="Arial" w:hAnsi="Arial"/>
                <w:sz w:val="16"/>
                <w:szCs w:val="16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增加问题件</w:t>
            </w:r>
            <w:r>
              <w:rPr>
                <w:rFonts w:eastAsiaTheme="minorEastAsia"/>
                <w:sz w:val="21"/>
                <w:szCs w:val="21"/>
                <w:lang w:eastAsia="zh-CN"/>
              </w:rPr>
              <w:t>查询功能</w:t>
            </w:r>
          </w:p>
        </w:tc>
        <w:tc>
          <w:tcPr>
            <w:tcW w:w="1418" w:type="dxa"/>
          </w:tcPr>
          <w:p w14:paraId="56673DA8" w14:textId="77777777" w:rsidR="00E11D57" w:rsidRPr="00DE7328" w:rsidRDefault="00E11D57" w:rsidP="00E11D57">
            <w:pPr>
              <w:pStyle w:val="TableTextLeft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z</w:t>
            </w:r>
            <w:r>
              <w:rPr>
                <w:rFonts w:eastAsiaTheme="minorEastAsia"/>
                <w:sz w:val="21"/>
                <w:szCs w:val="21"/>
                <w:lang w:eastAsia="zh-CN"/>
              </w:rPr>
              <w:t>houfz</w:t>
            </w:r>
          </w:p>
        </w:tc>
        <w:tc>
          <w:tcPr>
            <w:tcW w:w="1701" w:type="dxa"/>
          </w:tcPr>
          <w:p w14:paraId="51B544D9" w14:textId="77777777" w:rsidR="00E11D57" w:rsidRPr="00DE7328" w:rsidRDefault="00E11D57" w:rsidP="00E11D57">
            <w:pPr>
              <w:pStyle w:val="TableTextLeft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9E7042" w:rsidRPr="00DE7328" w14:paraId="395FF557" w14:textId="77777777" w:rsidTr="00534290">
        <w:trPr>
          <w:trHeight w:val="273"/>
          <w:ins w:id="1" w:author="zhoufz" w:date="2019-07-10T19:57:00Z"/>
        </w:trPr>
        <w:tc>
          <w:tcPr>
            <w:tcW w:w="1418" w:type="dxa"/>
          </w:tcPr>
          <w:p w14:paraId="70D39759" w14:textId="77777777" w:rsidR="009E7042" w:rsidRDefault="009E7042" w:rsidP="009E7042">
            <w:pPr>
              <w:pStyle w:val="TableTextLeft"/>
              <w:jc w:val="center"/>
              <w:rPr>
                <w:ins w:id="2" w:author="zhoufz" w:date="2019-07-10T19:57:00Z"/>
                <w:rFonts w:eastAsiaTheme="minorEastAsia"/>
                <w:sz w:val="21"/>
                <w:szCs w:val="21"/>
                <w:lang w:eastAsia="zh-CN"/>
              </w:rPr>
            </w:pPr>
            <w:ins w:id="3" w:author="zhoufz" w:date="2019-07-10T19:57:00Z">
              <w:r>
                <w:rPr>
                  <w:rFonts w:eastAsiaTheme="minorEastAsia"/>
                  <w:sz w:val="21"/>
                  <w:szCs w:val="21"/>
                  <w:lang w:eastAsia="zh-CN"/>
                </w:rPr>
                <w:t>V1.3</w:t>
              </w:r>
            </w:ins>
          </w:p>
        </w:tc>
        <w:tc>
          <w:tcPr>
            <w:tcW w:w="1417" w:type="dxa"/>
          </w:tcPr>
          <w:p w14:paraId="00621BBC" w14:textId="77777777" w:rsidR="009E7042" w:rsidRDefault="009E7042" w:rsidP="009E7042">
            <w:pPr>
              <w:pStyle w:val="TableTextLeft"/>
              <w:jc w:val="center"/>
              <w:rPr>
                <w:ins w:id="4" w:author="zhoufz" w:date="2019-07-10T19:57:00Z"/>
                <w:rFonts w:eastAsiaTheme="minorEastAsia"/>
                <w:sz w:val="21"/>
                <w:szCs w:val="21"/>
                <w:lang w:eastAsia="zh-CN"/>
              </w:rPr>
            </w:pPr>
            <w:ins w:id="5" w:author="zhoufz" w:date="2019-07-10T19:57:00Z">
              <w:r>
                <w:rPr>
                  <w:rFonts w:eastAsiaTheme="minorEastAsia"/>
                  <w:sz w:val="21"/>
                  <w:szCs w:val="21"/>
                  <w:lang w:eastAsia="zh-CN"/>
                </w:rPr>
                <w:t>2019-07-10</w:t>
              </w:r>
            </w:ins>
          </w:p>
        </w:tc>
        <w:tc>
          <w:tcPr>
            <w:tcW w:w="2268" w:type="dxa"/>
          </w:tcPr>
          <w:p w14:paraId="4ECEAC13" w14:textId="77777777" w:rsidR="009E7042" w:rsidRDefault="009E7042" w:rsidP="009E7042">
            <w:pPr>
              <w:pStyle w:val="TableTextLeft"/>
              <w:jc w:val="center"/>
              <w:rPr>
                <w:ins w:id="6" w:author="zhoufz" w:date="2019-07-10T19:57:00Z"/>
                <w:rFonts w:eastAsiaTheme="minorEastAsia"/>
                <w:sz w:val="21"/>
                <w:szCs w:val="21"/>
                <w:lang w:eastAsia="zh-CN"/>
              </w:rPr>
            </w:pPr>
            <w:ins w:id="7" w:author="zhoufz" w:date="2019-07-10T19:57:00Z">
              <w:r>
                <w:rPr>
                  <w:rFonts w:eastAsiaTheme="minorEastAsia" w:hint="eastAsia"/>
                  <w:sz w:val="21"/>
                  <w:szCs w:val="21"/>
                  <w:lang w:eastAsia="zh-CN"/>
                </w:rPr>
                <w:t>根据</w:t>
              </w:r>
              <w:r>
                <w:rPr>
                  <w:rFonts w:eastAsiaTheme="minorEastAsia" w:hint="eastAsia"/>
                  <w:sz w:val="21"/>
                  <w:szCs w:val="21"/>
                  <w:lang w:eastAsia="zh-CN"/>
                </w:rPr>
                <w:t>J</w:t>
              </w:r>
              <w:r>
                <w:rPr>
                  <w:rFonts w:eastAsiaTheme="minorEastAsia"/>
                  <w:sz w:val="21"/>
                  <w:szCs w:val="21"/>
                  <w:lang w:eastAsia="zh-CN"/>
                </w:rPr>
                <w:t>ane</w:t>
              </w:r>
              <w:r>
                <w:rPr>
                  <w:rFonts w:eastAsiaTheme="minorEastAsia"/>
                  <w:sz w:val="21"/>
                  <w:szCs w:val="21"/>
                  <w:lang w:eastAsia="zh-CN"/>
                </w:rPr>
                <w:t>批注修改</w:t>
              </w:r>
            </w:ins>
          </w:p>
        </w:tc>
        <w:tc>
          <w:tcPr>
            <w:tcW w:w="1418" w:type="dxa"/>
          </w:tcPr>
          <w:p w14:paraId="69AC3842" w14:textId="77777777" w:rsidR="009E7042" w:rsidRDefault="009E7042" w:rsidP="009E7042">
            <w:pPr>
              <w:pStyle w:val="TableTextLeft"/>
              <w:jc w:val="center"/>
              <w:rPr>
                <w:ins w:id="8" w:author="zhoufz" w:date="2019-07-10T19:57:00Z"/>
                <w:rFonts w:eastAsiaTheme="minorEastAsia"/>
                <w:sz w:val="21"/>
                <w:szCs w:val="21"/>
                <w:lang w:eastAsia="zh-CN"/>
              </w:rPr>
            </w:pPr>
            <w:ins w:id="9" w:author="zhoufz" w:date="2019-07-10T19:57:00Z">
              <w:r>
                <w:rPr>
                  <w:rFonts w:eastAsiaTheme="minorEastAsia" w:hint="eastAsia"/>
                  <w:sz w:val="21"/>
                  <w:szCs w:val="21"/>
                  <w:lang w:eastAsia="zh-CN"/>
                </w:rPr>
                <w:t>z</w:t>
              </w:r>
              <w:r>
                <w:rPr>
                  <w:rFonts w:eastAsiaTheme="minorEastAsia"/>
                  <w:sz w:val="21"/>
                  <w:szCs w:val="21"/>
                  <w:lang w:eastAsia="zh-CN"/>
                </w:rPr>
                <w:t>houfz</w:t>
              </w:r>
            </w:ins>
          </w:p>
        </w:tc>
        <w:tc>
          <w:tcPr>
            <w:tcW w:w="1701" w:type="dxa"/>
          </w:tcPr>
          <w:p w14:paraId="0EF71EA9" w14:textId="77777777" w:rsidR="009E7042" w:rsidRPr="00DE7328" w:rsidRDefault="009E7042" w:rsidP="009E7042">
            <w:pPr>
              <w:pStyle w:val="TableTextLeft"/>
              <w:jc w:val="center"/>
              <w:rPr>
                <w:ins w:id="10" w:author="zhoufz" w:date="2019-07-10T19:57:00Z"/>
                <w:rFonts w:ascii="Arial" w:hAnsi="Arial"/>
                <w:sz w:val="16"/>
                <w:szCs w:val="16"/>
              </w:rPr>
            </w:pPr>
          </w:p>
        </w:tc>
      </w:tr>
      <w:tr w:rsidR="005C40B1" w:rsidRPr="00DE7328" w14:paraId="0C95F9B5" w14:textId="77777777" w:rsidTr="00534290">
        <w:trPr>
          <w:trHeight w:val="273"/>
          <w:ins w:id="11" w:author="Chen, Qin-Q" w:date="2019-09-03T14:54:00Z"/>
        </w:trPr>
        <w:tc>
          <w:tcPr>
            <w:tcW w:w="1418" w:type="dxa"/>
          </w:tcPr>
          <w:p w14:paraId="38B88206" w14:textId="3FB206C8" w:rsidR="005C40B1" w:rsidRDefault="005C40B1" w:rsidP="009E7042">
            <w:pPr>
              <w:pStyle w:val="TableTextLeft"/>
              <w:jc w:val="center"/>
              <w:rPr>
                <w:ins w:id="12" w:author="Chen, Qin-Q" w:date="2019-09-03T14:54:00Z"/>
                <w:rFonts w:eastAsiaTheme="minorEastAsia"/>
                <w:sz w:val="21"/>
                <w:szCs w:val="21"/>
                <w:lang w:eastAsia="zh-CN"/>
              </w:rPr>
            </w:pPr>
            <w:ins w:id="13" w:author="Chen, Qin-Q" w:date="2019-09-03T14:54:00Z">
              <w:r>
                <w:rPr>
                  <w:rFonts w:eastAsiaTheme="minorEastAsia"/>
                  <w:sz w:val="21"/>
                  <w:szCs w:val="21"/>
                  <w:lang w:eastAsia="zh-CN"/>
                </w:rPr>
                <w:t>V2.0</w:t>
              </w:r>
            </w:ins>
          </w:p>
        </w:tc>
        <w:tc>
          <w:tcPr>
            <w:tcW w:w="1417" w:type="dxa"/>
          </w:tcPr>
          <w:p w14:paraId="1960F41A" w14:textId="77777777" w:rsidR="005C40B1" w:rsidRDefault="005C40B1" w:rsidP="009E7042">
            <w:pPr>
              <w:pStyle w:val="TableTextLeft"/>
              <w:jc w:val="center"/>
              <w:rPr>
                <w:ins w:id="14" w:author="Chen, Qin-Q" w:date="2019-09-03T14:54:00Z"/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14:paraId="66650490" w14:textId="77777777" w:rsidR="005C40B1" w:rsidRDefault="005C40B1" w:rsidP="009E7042">
            <w:pPr>
              <w:pStyle w:val="TableTextLeft"/>
              <w:jc w:val="center"/>
              <w:rPr>
                <w:ins w:id="15" w:author="Chen, Qin-Q" w:date="2019-09-03T14:54:00Z"/>
                <w:rFonts w:eastAsiaTheme="minorEastAsia"/>
                <w:sz w:val="21"/>
                <w:szCs w:val="21"/>
                <w:lang w:eastAsia="zh-CN"/>
              </w:rPr>
            </w:pPr>
            <w:ins w:id="16" w:author="Chen, Qin-Q" w:date="2019-09-03T14:54:00Z">
              <w:r>
                <w:rPr>
                  <w:rFonts w:eastAsiaTheme="minorEastAsia" w:hint="eastAsia"/>
                  <w:sz w:val="21"/>
                  <w:szCs w:val="21"/>
                  <w:lang w:eastAsia="zh-CN"/>
                </w:rPr>
                <w:t>此版本为</w:t>
              </w:r>
              <w:r>
                <w:rPr>
                  <w:rFonts w:eastAsiaTheme="minorEastAsia" w:hint="eastAsia"/>
                  <w:sz w:val="21"/>
                  <w:szCs w:val="21"/>
                  <w:lang w:eastAsia="zh-CN"/>
                </w:rPr>
                <w:t>sign</w:t>
              </w:r>
              <w:r>
                <w:rPr>
                  <w:rFonts w:eastAsiaTheme="minorEastAsia"/>
                  <w:sz w:val="21"/>
                  <w:szCs w:val="21"/>
                  <w:lang w:eastAsia="zh-CN"/>
                </w:rPr>
                <w:t xml:space="preserve"> off</w:t>
              </w:r>
              <w:r>
                <w:rPr>
                  <w:rFonts w:eastAsiaTheme="minorEastAsia" w:hint="eastAsia"/>
                  <w:sz w:val="21"/>
                  <w:szCs w:val="21"/>
                  <w:lang w:eastAsia="zh-CN"/>
                </w:rPr>
                <w:t>版本</w:t>
              </w:r>
            </w:ins>
          </w:p>
          <w:p w14:paraId="37814DB5" w14:textId="1AE1E042" w:rsidR="005C40B1" w:rsidRDefault="005C40B1" w:rsidP="005C40B1">
            <w:pPr>
              <w:pStyle w:val="TableTextLeft"/>
              <w:rPr>
                <w:ins w:id="17" w:author="Chen, Qin-Q" w:date="2019-09-03T14:54:00Z"/>
                <w:rFonts w:eastAsiaTheme="minorEastAsia" w:hint="eastAsia"/>
                <w:sz w:val="21"/>
                <w:szCs w:val="21"/>
                <w:lang w:eastAsia="zh-CN"/>
              </w:rPr>
              <w:pPrChange w:id="18" w:author="Chen, Qin-Q" w:date="2019-09-03T14:54:00Z">
                <w:pPr>
                  <w:pStyle w:val="TableTextLeft"/>
                  <w:jc w:val="center"/>
                </w:pPr>
              </w:pPrChange>
            </w:pPr>
            <w:bookmarkStart w:id="19" w:name="_GoBack"/>
            <w:bookmarkEnd w:id="19"/>
          </w:p>
        </w:tc>
        <w:tc>
          <w:tcPr>
            <w:tcW w:w="1418" w:type="dxa"/>
          </w:tcPr>
          <w:p w14:paraId="768EDE6F" w14:textId="77777777" w:rsidR="005C40B1" w:rsidRDefault="005C40B1" w:rsidP="009E7042">
            <w:pPr>
              <w:pStyle w:val="TableTextLeft"/>
              <w:jc w:val="center"/>
              <w:rPr>
                <w:ins w:id="20" w:author="Chen, Qin-Q" w:date="2019-09-03T14:54:00Z"/>
                <w:rFonts w:eastAsiaTheme="minorEastAsia" w:hint="eastAsia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14:paraId="61F845AD" w14:textId="77777777" w:rsidR="005C40B1" w:rsidRPr="00DE7328" w:rsidRDefault="005C40B1" w:rsidP="009E7042">
            <w:pPr>
              <w:pStyle w:val="TableTextLeft"/>
              <w:jc w:val="center"/>
              <w:rPr>
                <w:ins w:id="21" w:author="Chen, Qin-Q" w:date="2019-09-03T14:54:00Z"/>
                <w:rFonts w:ascii="Arial" w:hAnsi="Arial"/>
                <w:sz w:val="16"/>
                <w:szCs w:val="16"/>
              </w:rPr>
            </w:pPr>
          </w:p>
        </w:tc>
      </w:tr>
    </w:tbl>
    <w:p w14:paraId="3153CA12" w14:textId="77777777" w:rsidR="00D52280" w:rsidRPr="008D6BE8" w:rsidRDefault="00D52280" w:rsidP="00D52280">
      <w:pPr>
        <w:pStyle w:val="1"/>
        <w:numPr>
          <w:ilvl w:val="0"/>
          <w:numId w:val="0"/>
        </w:numPr>
        <w:spacing w:before="156" w:after="156"/>
        <w:rPr>
          <w:kern w:val="28"/>
        </w:rPr>
      </w:pPr>
      <w:bookmarkStart w:id="22" w:name="_Toc13156104"/>
      <w:r w:rsidRPr="002F1AEA">
        <w:rPr>
          <w:rFonts w:hint="eastAsia"/>
          <w:kern w:val="28"/>
        </w:rPr>
        <w:t>批准</w:t>
      </w:r>
      <w:r w:rsidRPr="002F1AEA">
        <w:rPr>
          <w:rFonts w:hint="eastAsia"/>
          <w:kern w:val="28"/>
        </w:rPr>
        <w:t>/</w:t>
      </w:r>
      <w:r w:rsidRPr="002F1AEA">
        <w:rPr>
          <w:rFonts w:hint="eastAsia"/>
          <w:kern w:val="28"/>
        </w:rPr>
        <w:t>签字</w:t>
      </w:r>
      <w:bookmarkEnd w:id="22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3119"/>
        <w:gridCol w:w="1559"/>
      </w:tblGrid>
      <w:tr w:rsidR="00D52280" w:rsidRPr="00DE7328" w14:paraId="3CF0955E" w14:textId="77777777" w:rsidTr="00534290">
        <w:trPr>
          <w:trHeight w:val="644"/>
        </w:trPr>
        <w:tc>
          <w:tcPr>
            <w:tcW w:w="1701" w:type="dxa"/>
            <w:shd w:val="pct12" w:color="auto" w:fill="FFFFFF"/>
          </w:tcPr>
          <w:p w14:paraId="767BE89B" w14:textId="77777777" w:rsidR="00D52280" w:rsidRPr="0024434F" w:rsidRDefault="00D52280" w:rsidP="00534290">
            <w:pPr>
              <w:pStyle w:val="TableHeader"/>
              <w:rPr>
                <w:rFonts w:eastAsiaTheme="minorEastAsia"/>
                <w:sz w:val="21"/>
                <w:szCs w:val="21"/>
              </w:rPr>
            </w:pPr>
            <w:r w:rsidRPr="0024434F">
              <w:rPr>
                <w:rFonts w:eastAsiaTheme="minorEastAsia"/>
                <w:sz w:val="21"/>
                <w:szCs w:val="21"/>
              </w:rPr>
              <w:t>Approver name and title</w:t>
            </w:r>
            <w:r w:rsidRPr="0024434F">
              <w:rPr>
                <w:rFonts w:eastAsiaTheme="minorEastAsia" w:hint="eastAsia"/>
                <w:sz w:val="21"/>
                <w:szCs w:val="21"/>
              </w:rPr>
              <w:t>（批准人姓名和职务）</w:t>
            </w:r>
          </w:p>
        </w:tc>
        <w:tc>
          <w:tcPr>
            <w:tcW w:w="1843" w:type="dxa"/>
            <w:shd w:val="pct12" w:color="auto" w:fill="FFFFFF"/>
          </w:tcPr>
          <w:p w14:paraId="0A977ADF" w14:textId="77777777" w:rsidR="00D52280" w:rsidRPr="0024434F" w:rsidRDefault="00D52280" w:rsidP="00534290">
            <w:pPr>
              <w:pStyle w:val="TableHeader"/>
              <w:rPr>
                <w:rFonts w:eastAsiaTheme="minorEastAsia"/>
                <w:sz w:val="21"/>
                <w:szCs w:val="21"/>
              </w:rPr>
            </w:pPr>
            <w:r w:rsidRPr="0024434F">
              <w:rPr>
                <w:rFonts w:eastAsiaTheme="minorEastAsia"/>
                <w:sz w:val="21"/>
                <w:szCs w:val="21"/>
              </w:rPr>
              <w:t>Function or Department</w:t>
            </w:r>
            <w:r w:rsidRPr="0024434F">
              <w:rPr>
                <w:rFonts w:eastAsiaTheme="minorEastAsia" w:hint="eastAsia"/>
                <w:sz w:val="21"/>
                <w:szCs w:val="21"/>
              </w:rPr>
              <w:t>（职能或部门）</w:t>
            </w:r>
          </w:p>
        </w:tc>
        <w:tc>
          <w:tcPr>
            <w:tcW w:w="3119" w:type="dxa"/>
            <w:shd w:val="pct12" w:color="auto" w:fill="FFFFFF"/>
          </w:tcPr>
          <w:p w14:paraId="70517A86" w14:textId="77777777" w:rsidR="00D52280" w:rsidRPr="0024434F" w:rsidRDefault="00D52280" w:rsidP="00534290">
            <w:pPr>
              <w:pStyle w:val="TableHeader"/>
              <w:rPr>
                <w:rFonts w:eastAsiaTheme="minorEastAsia"/>
                <w:sz w:val="21"/>
                <w:szCs w:val="21"/>
              </w:rPr>
            </w:pPr>
            <w:r w:rsidRPr="0024434F">
              <w:rPr>
                <w:rFonts w:eastAsiaTheme="minorEastAsia"/>
                <w:sz w:val="21"/>
                <w:szCs w:val="21"/>
              </w:rPr>
              <w:t>Signature or Email attachment</w:t>
            </w:r>
            <w:r w:rsidRPr="0024434F">
              <w:rPr>
                <w:rFonts w:eastAsiaTheme="minorEastAsia" w:hint="eastAsia"/>
                <w:sz w:val="21"/>
                <w:szCs w:val="21"/>
              </w:rPr>
              <w:t>（签名或电子邮件附件）</w:t>
            </w:r>
          </w:p>
        </w:tc>
        <w:tc>
          <w:tcPr>
            <w:tcW w:w="1559" w:type="dxa"/>
            <w:shd w:val="pct12" w:color="auto" w:fill="FFFFFF"/>
          </w:tcPr>
          <w:p w14:paraId="00D66BC2" w14:textId="77777777" w:rsidR="00D52280" w:rsidRPr="0024434F" w:rsidRDefault="00D52280" w:rsidP="00534290">
            <w:pPr>
              <w:pStyle w:val="TableHeader"/>
              <w:rPr>
                <w:rFonts w:eastAsiaTheme="minorEastAsia"/>
                <w:sz w:val="21"/>
                <w:szCs w:val="21"/>
              </w:rPr>
            </w:pPr>
            <w:r w:rsidRPr="0024434F">
              <w:rPr>
                <w:rFonts w:eastAsiaTheme="minorEastAsia"/>
                <w:sz w:val="21"/>
                <w:szCs w:val="21"/>
              </w:rPr>
              <w:t>Signoff date</w:t>
            </w:r>
            <w:r w:rsidRPr="0024434F">
              <w:rPr>
                <w:rFonts w:eastAsiaTheme="minorEastAsia" w:hint="eastAsia"/>
                <w:sz w:val="21"/>
                <w:szCs w:val="21"/>
              </w:rPr>
              <w:t>（签字日期）</w:t>
            </w:r>
          </w:p>
        </w:tc>
      </w:tr>
      <w:tr w:rsidR="00D52280" w:rsidRPr="00DE7328" w14:paraId="1532412A" w14:textId="77777777" w:rsidTr="00534290">
        <w:trPr>
          <w:trHeight w:val="258"/>
        </w:trPr>
        <w:tc>
          <w:tcPr>
            <w:tcW w:w="1701" w:type="dxa"/>
          </w:tcPr>
          <w:p w14:paraId="749F1136" w14:textId="77777777" w:rsidR="00D52280" w:rsidRPr="0024434F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</w:tcPr>
          <w:p w14:paraId="156436A9" w14:textId="77777777" w:rsidR="00D52280" w:rsidRPr="0024434F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119" w:type="dxa"/>
          </w:tcPr>
          <w:p w14:paraId="4091B68E" w14:textId="77777777" w:rsidR="00D52280" w:rsidRPr="0024434F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</w:tcPr>
          <w:p w14:paraId="3115322A" w14:textId="77777777" w:rsidR="00D52280" w:rsidRPr="0024434F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</w:tr>
      <w:tr w:rsidR="00D52280" w:rsidRPr="00DE7328" w14:paraId="70B6FCEC" w14:textId="77777777" w:rsidTr="00534290">
        <w:trPr>
          <w:trHeight w:val="240"/>
        </w:trPr>
        <w:tc>
          <w:tcPr>
            <w:tcW w:w="1701" w:type="dxa"/>
          </w:tcPr>
          <w:p w14:paraId="43FA9BCF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</w:tcPr>
          <w:p w14:paraId="00382CD8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119" w:type="dxa"/>
          </w:tcPr>
          <w:p w14:paraId="061D0961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</w:tcPr>
          <w:p w14:paraId="22FD767A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</w:tr>
      <w:tr w:rsidR="00D52280" w:rsidRPr="00DE7328" w14:paraId="0A3EE816" w14:textId="77777777" w:rsidTr="00534290">
        <w:trPr>
          <w:trHeight w:val="273"/>
        </w:trPr>
        <w:tc>
          <w:tcPr>
            <w:tcW w:w="1701" w:type="dxa"/>
          </w:tcPr>
          <w:p w14:paraId="3711D226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</w:tcPr>
          <w:p w14:paraId="41B7C6F5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119" w:type="dxa"/>
          </w:tcPr>
          <w:p w14:paraId="425885F6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</w:tcPr>
          <w:p w14:paraId="591809DA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</w:tr>
    </w:tbl>
    <w:p w14:paraId="2A5A3915" w14:textId="77777777" w:rsidR="00D52280" w:rsidRPr="008D6BE8" w:rsidRDefault="00D52280" w:rsidP="00D52280">
      <w:pPr>
        <w:pStyle w:val="1"/>
        <w:numPr>
          <w:ilvl w:val="0"/>
          <w:numId w:val="0"/>
        </w:numPr>
        <w:spacing w:before="156" w:after="156"/>
        <w:rPr>
          <w:kern w:val="28"/>
        </w:rPr>
      </w:pPr>
      <w:bookmarkStart w:id="23" w:name="_Toc13156105"/>
      <w:r w:rsidRPr="009C2DA4">
        <w:rPr>
          <w:rFonts w:hint="eastAsia"/>
          <w:kern w:val="28"/>
        </w:rPr>
        <w:t>通讯组列表</w:t>
      </w:r>
      <w:bookmarkEnd w:id="2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5622"/>
      </w:tblGrid>
      <w:tr w:rsidR="00D52280" w:rsidRPr="008D6BE8" w14:paraId="40723A03" w14:textId="77777777" w:rsidTr="00534290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624CB118" w14:textId="77777777" w:rsidR="00D52280" w:rsidRPr="0024434F" w:rsidRDefault="00D52280" w:rsidP="00534290">
            <w:pPr>
              <w:pStyle w:val="TableHeader"/>
              <w:rPr>
                <w:rFonts w:eastAsiaTheme="minorEastAsia"/>
                <w:sz w:val="21"/>
                <w:szCs w:val="21"/>
              </w:rPr>
            </w:pPr>
            <w:r w:rsidRPr="0024434F">
              <w:rPr>
                <w:rFonts w:eastAsiaTheme="minorEastAsia"/>
                <w:sz w:val="21"/>
                <w:szCs w:val="21"/>
              </w:rPr>
              <w:t>Company / Department</w:t>
            </w:r>
            <w:r w:rsidRPr="0024434F">
              <w:rPr>
                <w:rFonts w:eastAsiaTheme="minorEastAsia" w:hint="eastAsia"/>
                <w:sz w:val="21"/>
                <w:szCs w:val="21"/>
              </w:rPr>
              <w:t>（公司</w:t>
            </w:r>
            <w:r w:rsidRPr="0024434F">
              <w:rPr>
                <w:rFonts w:eastAsiaTheme="minorEastAsia" w:hint="eastAsia"/>
                <w:sz w:val="21"/>
                <w:szCs w:val="21"/>
              </w:rPr>
              <w:t>/</w:t>
            </w:r>
            <w:r w:rsidRPr="0024434F">
              <w:rPr>
                <w:rFonts w:eastAsiaTheme="minorEastAsia" w:hint="eastAsia"/>
                <w:sz w:val="21"/>
                <w:szCs w:val="21"/>
              </w:rPr>
              <w:t>部门）</w:t>
            </w: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332D716" w14:textId="77777777" w:rsidR="00D52280" w:rsidRPr="0024434F" w:rsidRDefault="00D52280" w:rsidP="00534290">
            <w:pPr>
              <w:pStyle w:val="TableHeader"/>
              <w:rPr>
                <w:rFonts w:eastAsiaTheme="minorEastAsia"/>
                <w:sz w:val="21"/>
                <w:szCs w:val="21"/>
              </w:rPr>
            </w:pPr>
            <w:r w:rsidRPr="0024434F">
              <w:rPr>
                <w:rFonts w:eastAsiaTheme="minorEastAsia"/>
                <w:sz w:val="21"/>
                <w:szCs w:val="21"/>
              </w:rPr>
              <w:t>Person / Group</w:t>
            </w:r>
            <w:r w:rsidRPr="0024434F">
              <w:rPr>
                <w:rFonts w:eastAsiaTheme="minorEastAsia" w:hint="eastAsia"/>
                <w:sz w:val="21"/>
                <w:szCs w:val="21"/>
              </w:rPr>
              <w:t>（人员</w:t>
            </w:r>
            <w:r w:rsidRPr="0024434F">
              <w:rPr>
                <w:rFonts w:eastAsiaTheme="minorEastAsia" w:hint="eastAsia"/>
                <w:sz w:val="21"/>
                <w:szCs w:val="21"/>
              </w:rPr>
              <w:t>/</w:t>
            </w:r>
            <w:r w:rsidRPr="0024434F">
              <w:rPr>
                <w:rFonts w:eastAsiaTheme="minorEastAsia" w:hint="eastAsia"/>
                <w:sz w:val="21"/>
                <w:szCs w:val="21"/>
              </w:rPr>
              <w:t>组）</w:t>
            </w:r>
          </w:p>
        </w:tc>
      </w:tr>
      <w:tr w:rsidR="00D52280" w:rsidRPr="008D6BE8" w14:paraId="1A7D6576" w14:textId="77777777" w:rsidTr="00534290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68D1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1110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</w:tr>
      <w:tr w:rsidR="00D52280" w:rsidRPr="008D6BE8" w14:paraId="7C89BF65" w14:textId="77777777" w:rsidTr="00534290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20C1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717E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</w:tr>
      <w:tr w:rsidR="00D52280" w:rsidRPr="008D6BE8" w14:paraId="0958259A" w14:textId="77777777" w:rsidTr="00534290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709D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18AB" w14:textId="77777777" w:rsidR="00D52280" w:rsidRPr="00B940FD" w:rsidRDefault="00D52280" w:rsidP="00534290">
            <w:pPr>
              <w:pStyle w:val="TableTextLeft"/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</w:p>
        </w:tc>
      </w:tr>
    </w:tbl>
    <w:p w14:paraId="15A73161" w14:textId="77777777" w:rsidR="00D52280" w:rsidRDefault="00D52280" w:rsidP="00B838AA"/>
    <w:p w14:paraId="4A1E2510" w14:textId="77777777" w:rsidR="00D52280" w:rsidRDefault="00D52280">
      <w:pPr>
        <w:widowControl/>
        <w:jc w:val="left"/>
      </w:pPr>
      <w:r>
        <w:br w:type="page"/>
      </w:r>
    </w:p>
    <w:p w14:paraId="0180B3F4" w14:textId="77777777" w:rsidR="00D52280" w:rsidRPr="005300A6" w:rsidRDefault="00D52280" w:rsidP="00D52280">
      <w:pPr>
        <w:jc w:val="center"/>
        <w:rPr>
          <w:rFonts w:ascii="黑体" w:eastAsia="黑体"/>
          <w:sz w:val="36"/>
          <w:szCs w:val="36"/>
        </w:rPr>
      </w:pPr>
      <w:r w:rsidRPr="005300A6">
        <w:rPr>
          <w:rFonts w:ascii="黑体" w:eastAsia="黑体"/>
          <w:sz w:val="36"/>
          <w:szCs w:val="36"/>
        </w:rPr>
        <w:lastRenderedPageBreak/>
        <w:t>目录</w:t>
      </w:r>
    </w:p>
    <w:p w14:paraId="418442A6" w14:textId="77777777" w:rsidR="00DA365F" w:rsidRDefault="00D5228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r>
        <w:rPr>
          <w:rFonts w:ascii="Tahoma" w:hAnsi="Tahoma" w:cs="Tahoma"/>
          <w:snapToGrid w:val="0"/>
          <w:color w:val="365F91"/>
          <w:kern w:val="0"/>
          <w:sz w:val="24"/>
          <w:szCs w:val="28"/>
        </w:rPr>
        <w:fldChar w:fldCharType="begin"/>
      </w:r>
      <w:r>
        <w:instrText xml:space="preserve"> TOC \o "1-3" \h \z \u </w:instrText>
      </w:r>
      <w:r>
        <w:rPr>
          <w:rFonts w:ascii="Tahoma" w:hAnsi="Tahoma" w:cs="Tahoma"/>
          <w:snapToGrid w:val="0"/>
          <w:color w:val="365F91"/>
          <w:kern w:val="0"/>
          <w:sz w:val="24"/>
          <w:szCs w:val="28"/>
        </w:rPr>
        <w:fldChar w:fldCharType="separate"/>
      </w:r>
      <w:hyperlink w:anchor="_Toc13156103" w:history="1">
        <w:r w:rsidR="00DA365F" w:rsidRPr="00E470EC">
          <w:rPr>
            <w:rStyle w:val="af4"/>
            <w:rFonts w:hint="eastAsia"/>
            <w:noProof/>
            <w:kern w:val="28"/>
          </w:rPr>
          <w:t>修订摘要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_Toc13156103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2</w:t>
        </w:r>
        <w:r w:rsidR="00DA365F">
          <w:rPr>
            <w:noProof/>
            <w:webHidden/>
          </w:rPr>
          <w:fldChar w:fldCharType="end"/>
        </w:r>
      </w:hyperlink>
    </w:p>
    <w:p w14:paraId="09FDBE30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04" w:history="1">
        <w:r w:rsidR="00DA365F" w:rsidRPr="00E470EC">
          <w:rPr>
            <w:rStyle w:val="af4"/>
            <w:rFonts w:hint="eastAsia"/>
            <w:noProof/>
            <w:kern w:val="28"/>
          </w:rPr>
          <w:t>批准</w:t>
        </w:r>
        <w:r w:rsidR="00DA365F" w:rsidRPr="00E470EC">
          <w:rPr>
            <w:rStyle w:val="af4"/>
            <w:noProof/>
            <w:kern w:val="28"/>
          </w:rPr>
          <w:t>/</w:t>
        </w:r>
        <w:r w:rsidR="00DA365F" w:rsidRPr="00E470EC">
          <w:rPr>
            <w:rStyle w:val="af4"/>
            <w:rFonts w:hint="eastAsia"/>
            <w:noProof/>
            <w:kern w:val="28"/>
          </w:rPr>
          <w:t>签字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_Toc13156104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2</w:t>
        </w:r>
        <w:r w:rsidR="00DA365F">
          <w:rPr>
            <w:noProof/>
            <w:webHidden/>
          </w:rPr>
          <w:fldChar w:fldCharType="end"/>
        </w:r>
      </w:hyperlink>
    </w:p>
    <w:p w14:paraId="6675FB3F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05" w:history="1">
        <w:r w:rsidR="00DA365F" w:rsidRPr="00E470EC">
          <w:rPr>
            <w:rStyle w:val="af4"/>
            <w:rFonts w:hint="eastAsia"/>
            <w:noProof/>
            <w:kern w:val="28"/>
          </w:rPr>
          <w:t>通讯组列表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_Toc13156105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2</w:t>
        </w:r>
        <w:r w:rsidR="00DA365F">
          <w:rPr>
            <w:noProof/>
            <w:webHidden/>
          </w:rPr>
          <w:fldChar w:fldCharType="end"/>
        </w:r>
      </w:hyperlink>
    </w:p>
    <w:p w14:paraId="5734887C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06" w:history="1">
        <w:r w:rsidR="00DA365F" w:rsidRPr="00E470EC">
          <w:rPr>
            <w:rStyle w:val="af4"/>
            <w:rFonts w:ascii="宋体" w:hAnsi="宋体"/>
            <w:noProof/>
          </w:rPr>
          <w:t>1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iCs/>
            <w:noProof/>
          </w:rPr>
          <w:t>目标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_Toc13156106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4</w:t>
        </w:r>
        <w:r w:rsidR="00DA365F">
          <w:rPr>
            <w:noProof/>
            <w:webHidden/>
          </w:rPr>
          <w:fldChar w:fldCharType="end"/>
        </w:r>
      </w:hyperlink>
    </w:p>
    <w:p w14:paraId="1564ECC5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07" w:history="1">
        <w:r w:rsidR="00DA365F" w:rsidRPr="00E470EC">
          <w:rPr>
            <w:rStyle w:val="af4"/>
            <w:rFonts w:ascii="宋体" w:hAnsi="宋体"/>
            <w:noProof/>
          </w:rPr>
          <w:t>2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iCs/>
            <w:noProof/>
          </w:rPr>
          <w:t>范围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_Toc13156107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4</w:t>
        </w:r>
        <w:r w:rsidR="00DA365F">
          <w:rPr>
            <w:noProof/>
            <w:webHidden/>
          </w:rPr>
          <w:fldChar w:fldCharType="end"/>
        </w:r>
      </w:hyperlink>
    </w:p>
    <w:p w14:paraId="5BDBEE5F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08" w:history="1">
        <w:r w:rsidR="00DA365F" w:rsidRPr="00E470EC">
          <w:rPr>
            <w:rStyle w:val="af4"/>
            <w:rFonts w:ascii="宋体" w:hAnsi="宋体"/>
            <w:iCs/>
            <w:noProof/>
          </w:rPr>
          <w:t>3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iCs/>
            <w:noProof/>
          </w:rPr>
          <w:t>当前处理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_Toc13156108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4</w:t>
        </w:r>
        <w:r w:rsidR="00DA365F">
          <w:rPr>
            <w:noProof/>
            <w:webHidden/>
          </w:rPr>
          <w:fldChar w:fldCharType="end"/>
        </w:r>
      </w:hyperlink>
    </w:p>
    <w:p w14:paraId="1F54A42E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09" w:history="1">
        <w:r w:rsidR="00DA365F" w:rsidRPr="00E470EC">
          <w:rPr>
            <w:rStyle w:val="af4"/>
            <w:rFonts w:ascii="宋体" w:hAnsi="宋体"/>
            <w:iCs/>
            <w:noProof/>
          </w:rPr>
          <w:t>4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iCs/>
            <w:noProof/>
          </w:rPr>
          <w:t>业务流程图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_Toc13156109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4</w:t>
        </w:r>
        <w:r w:rsidR="00DA365F">
          <w:rPr>
            <w:noProof/>
            <w:webHidden/>
          </w:rPr>
          <w:fldChar w:fldCharType="end"/>
        </w:r>
      </w:hyperlink>
    </w:p>
    <w:p w14:paraId="0D2B413F" w14:textId="77777777" w:rsidR="00DA365F" w:rsidRDefault="005C40B1">
      <w:pPr>
        <w:pStyle w:val="21"/>
        <w:tabs>
          <w:tab w:val="left" w:pos="547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13156110" w:history="1">
        <w:r w:rsidR="00DA365F" w:rsidRPr="00E470EC">
          <w:rPr>
            <w:rStyle w:val="af4"/>
            <w:noProof/>
          </w:rPr>
          <w:t>4.1</w:t>
        </w:r>
        <w:r w:rsidR="00DA365F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DA365F" w:rsidRPr="00E470EC">
          <w:rPr>
            <w:rStyle w:val="af4"/>
            <w:rFonts w:hint="eastAsia"/>
            <w:noProof/>
          </w:rPr>
          <w:t>菜单索引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_Toc13156110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4</w:t>
        </w:r>
        <w:r w:rsidR="00DA365F">
          <w:rPr>
            <w:noProof/>
            <w:webHidden/>
          </w:rPr>
          <w:fldChar w:fldCharType="end"/>
        </w:r>
      </w:hyperlink>
    </w:p>
    <w:p w14:paraId="4F72BAC5" w14:textId="77777777" w:rsidR="00DA365F" w:rsidRDefault="005C40B1">
      <w:pPr>
        <w:pStyle w:val="21"/>
        <w:tabs>
          <w:tab w:val="left" w:pos="547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13156111" w:history="1">
        <w:r w:rsidR="00DA365F" w:rsidRPr="00E470EC">
          <w:rPr>
            <w:rStyle w:val="af4"/>
            <w:noProof/>
          </w:rPr>
          <w:t>4.2</w:t>
        </w:r>
        <w:r w:rsidR="00DA365F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DA365F" w:rsidRPr="00E470EC">
          <w:rPr>
            <w:rStyle w:val="af4"/>
            <w:rFonts w:hint="eastAsia"/>
            <w:noProof/>
          </w:rPr>
          <w:t>业务流程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_Toc13156111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5</w:t>
        </w:r>
        <w:r w:rsidR="00DA365F">
          <w:rPr>
            <w:noProof/>
            <w:webHidden/>
          </w:rPr>
          <w:fldChar w:fldCharType="end"/>
        </w:r>
      </w:hyperlink>
    </w:p>
    <w:p w14:paraId="7F73E9D6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12" w:history="1">
        <w:r w:rsidR="00DA365F" w:rsidRPr="00E470EC">
          <w:rPr>
            <w:rStyle w:val="af4"/>
            <w:rFonts w:ascii="宋体" w:hAnsi="宋体"/>
            <w:iCs/>
            <w:noProof/>
          </w:rPr>
          <w:t>5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iCs/>
            <w:noProof/>
          </w:rPr>
          <w:t>假设、依赖和约束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_Toc13156112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6</w:t>
        </w:r>
        <w:r w:rsidR="00DA365F">
          <w:rPr>
            <w:noProof/>
            <w:webHidden/>
          </w:rPr>
          <w:fldChar w:fldCharType="end"/>
        </w:r>
      </w:hyperlink>
    </w:p>
    <w:p w14:paraId="1CDEA184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13" w:history="1">
        <w:r w:rsidR="00DA365F" w:rsidRPr="00E470EC">
          <w:rPr>
            <w:rStyle w:val="af4"/>
            <w:rFonts w:ascii="宋体" w:hAnsi="宋体"/>
            <w:iCs/>
            <w:noProof/>
          </w:rPr>
          <w:t>6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iCs/>
            <w:noProof/>
          </w:rPr>
          <w:t>需求跟踪索引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_Toc13156113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6</w:t>
        </w:r>
        <w:r w:rsidR="00DA365F">
          <w:rPr>
            <w:noProof/>
            <w:webHidden/>
          </w:rPr>
          <w:fldChar w:fldCharType="end"/>
        </w:r>
      </w:hyperlink>
    </w:p>
    <w:p w14:paraId="23E718A6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14" w:history="1">
        <w:r w:rsidR="00DA365F" w:rsidRPr="00E470EC">
          <w:rPr>
            <w:rStyle w:val="af4"/>
            <w:rFonts w:ascii="宋体" w:hAnsi="宋体"/>
            <w:noProof/>
          </w:rPr>
          <w:t>7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noProof/>
          </w:rPr>
          <w:t>系统功能描述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_Toc13156114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7</w:t>
        </w:r>
        <w:r w:rsidR="00DA365F">
          <w:rPr>
            <w:noProof/>
            <w:webHidden/>
          </w:rPr>
          <w:fldChar w:fldCharType="end"/>
        </w:r>
      </w:hyperlink>
    </w:p>
    <w:p w14:paraId="73A96E05" w14:textId="77777777" w:rsidR="00DA365F" w:rsidRDefault="005C40B1">
      <w:pPr>
        <w:pStyle w:val="21"/>
        <w:tabs>
          <w:tab w:val="left" w:pos="547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13156115" w:history="1">
        <w:r w:rsidR="00DA365F" w:rsidRPr="00E470EC">
          <w:rPr>
            <w:rStyle w:val="af4"/>
            <w:noProof/>
          </w:rPr>
          <w:t>7.1</w:t>
        </w:r>
        <w:r w:rsidR="00DA365F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DA365F" w:rsidRPr="00E470EC">
          <w:rPr>
            <w:rStyle w:val="af4"/>
            <w:rFonts w:hint="eastAsia"/>
            <w:noProof/>
          </w:rPr>
          <w:t>问题件管理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_Toc13156115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7</w:t>
        </w:r>
        <w:r w:rsidR="00DA365F">
          <w:rPr>
            <w:noProof/>
            <w:webHidden/>
          </w:rPr>
          <w:fldChar w:fldCharType="end"/>
        </w:r>
      </w:hyperlink>
    </w:p>
    <w:p w14:paraId="45EEAE3A" w14:textId="77777777" w:rsidR="00DA365F" w:rsidRDefault="005C40B1">
      <w:pPr>
        <w:pStyle w:val="31"/>
        <w:tabs>
          <w:tab w:val="left" w:pos="815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13156116" w:history="1">
        <w:r w:rsidR="00DA365F" w:rsidRPr="00E470EC">
          <w:rPr>
            <w:rStyle w:val="af4"/>
            <w:rFonts w:ascii="宋体" w:hAnsi="宋体"/>
            <w:noProof/>
          </w:rPr>
          <w:t>7.1.1</w:t>
        </w:r>
        <w:r w:rsidR="00DA365F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DA365F" w:rsidRPr="00E470EC">
          <w:rPr>
            <w:rStyle w:val="af4"/>
            <w:rFonts w:hint="eastAsia"/>
            <w:noProof/>
          </w:rPr>
          <w:t>问题件管理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_Toc13156116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7</w:t>
        </w:r>
        <w:r w:rsidR="00DA365F">
          <w:rPr>
            <w:noProof/>
            <w:webHidden/>
          </w:rPr>
          <w:fldChar w:fldCharType="end"/>
        </w:r>
      </w:hyperlink>
    </w:p>
    <w:p w14:paraId="709EBD03" w14:textId="77777777" w:rsidR="00DA365F" w:rsidRDefault="005C40B1">
      <w:pPr>
        <w:pStyle w:val="31"/>
        <w:tabs>
          <w:tab w:val="left" w:pos="815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13156117" w:history="1">
        <w:r w:rsidR="00DA365F" w:rsidRPr="00E470EC">
          <w:rPr>
            <w:rStyle w:val="af4"/>
            <w:rFonts w:ascii="宋体" w:hAnsi="宋体"/>
            <w:noProof/>
          </w:rPr>
          <w:t>7.1.2</w:t>
        </w:r>
        <w:r w:rsidR="00DA365F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DA365F" w:rsidRPr="00E470EC">
          <w:rPr>
            <w:rStyle w:val="af4"/>
            <w:rFonts w:hint="eastAsia"/>
            <w:noProof/>
          </w:rPr>
          <w:t>问题件查询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_Toc13156117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11</w:t>
        </w:r>
        <w:r w:rsidR="00DA365F">
          <w:rPr>
            <w:noProof/>
            <w:webHidden/>
          </w:rPr>
          <w:fldChar w:fldCharType="end"/>
        </w:r>
      </w:hyperlink>
    </w:p>
    <w:p w14:paraId="14C6030B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18" w:history="1">
        <w:r w:rsidR="00DA365F" w:rsidRPr="00E470EC">
          <w:rPr>
            <w:rStyle w:val="af4"/>
            <w:rFonts w:ascii="宋体" w:hAnsi="宋体"/>
            <w:noProof/>
          </w:rPr>
          <w:t>8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noProof/>
          </w:rPr>
          <w:t>其他要求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_Toc13156118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12</w:t>
        </w:r>
        <w:r w:rsidR="00DA365F">
          <w:rPr>
            <w:noProof/>
            <w:webHidden/>
          </w:rPr>
          <w:fldChar w:fldCharType="end"/>
        </w:r>
      </w:hyperlink>
    </w:p>
    <w:p w14:paraId="0B6F86A7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19" w:history="1">
        <w:r w:rsidR="00DA365F" w:rsidRPr="00E470EC">
          <w:rPr>
            <w:rStyle w:val="af4"/>
            <w:rFonts w:ascii="宋体" w:hAnsi="宋体"/>
            <w:noProof/>
          </w:rPr>
          <w:t>9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noProof/>
          </w:rPr>
          <w:t>测试考虑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_Toc13156119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12</w:t>
        </w:r>
        <w:r w:rsidR="00DA365F">
          <w:rPr>
            <w:noProof/>
            <w:webHidden/>
          </w:rPr>
          <w:fldChar w:fldCharType="end"/>
        </w:r>
      </w:hyperlink>
    </w:p>
    <w:p w14:paraId="508D7D59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20" w:history="1">
        <w:r w:rsidR="00DA365F" w:rsidRPr="00E470EC">
          <w:rPr>
            <w:rStyle w:val="af4"/>
            <w:rFonts w:ascii="宋体" w:hAnsi="宋体"/>
            <w:noProof/>
          </w:rPr>
          <w:t>10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noProof/>
          </w:rPr>
          <w:t>接口考虑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_Toc13156120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12</w:t>
        </w:r>
        <w:r w:rsidR="00DA365F">
          <w:rPr>
            <w:noProof/>
            <w:webHidden/>
          </w:rPr>
          <w:fldChar w:fldCharType="end"/>
        </w:r>
      </w:hyperlink>
    </w:p>
    <w:p w14:paraId="5F0EA083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21" w:history="1">
        <w:r w:rsidR="00DA365F" w:rsidRPr="00E470EC">
          <w:rPr>
            <w:rStyle w:val="af4"/>
            <w:rFonts w:ascii="宋体" w:hAnsi="宋体"/>
            <w:noProof/>
          </w:rPr>
          <w:t>11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noProof/>
          </w:rPr>
          <w:t>转换对价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_Toc13156121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12</w:t>
        </w:r>
        <w:r w:rsidR="00DA365F">
          <w:rPr>
            <w:noProof/>
            <w:webHidden/>
          </w:rPr>
          <w:fldChar w:fldCharType="end"/>
        </w:r>
      </w:hyperlink>
    </w:p>
    <w:p w14:paraId="4F30B1FB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22" w:history="1">
        <w:r w:rsidR="00DA365F" w:rsidRPr="00E470EC">
          <w:rPr>
            <w:rStyle w:val="af4"/>
            <w:rFonts w:ascii="宋体" w:hAnsi="宋体"/>
            <w:noProof/>
          </w:rPr>
          <w:t>12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noProof/>
          </w:rPr>
          <w:t>参考文献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_Toc13156122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12</w:t>
        </w:r>
        <w:r w:rsidR="00DA365F">
          <w:rPr>
            <w:noProof/>
            <w:webHidden/>
          </w:rPr>
          <w:fldChar w:fldCharType="end"/>
        </w:r>
      </w:hyperlink>
    </w:p>
    <w:p w14:paraId="1A28D5B5" w14:textId="77777777" w:rsidR="00DA365F" w:rsidRDefault="005C40B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13156123" w:history="1">
        <w:r w:rsidR="00DA365F" w:rsidRPr="00E470EC">
          <w:rPr>
            <w:rStyle w:val="af4"/>
            <w:rFonts w:ascii="宋体" w:hAnsi="宋体"/>
            <w:noProof/>
          </w:rPr>
          <w:t>13</w:t>
        </w:r>
        <w:r w:rsidR="00DA3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DA365F" w:rsidRPr="00E470EC">
          <w:rPr>
            <w:rStyle w:val="af4"/>
            <w:rFonts w:hint="eastAsia"/>
            <w:noProof/>
          </w:rPr>
          <w:t>附录</w:t>
        </w:r>
        <w:r w:rsidR="00DA365F">
          <w:rPr>
            <w:noProof/>
            <w:webHidden/>
          </w:rPr>
          <w:tab/>
        </w:r>
        <w:r w:rsidR="00DA365F">
          <w:rPr>
            <w:noProof/>
            <w:webHidden/>
          </w:rPr>
          <w:fldChar w:fldCharType="begin"/>
        </w:r>
        <w:r w:rsidR="00DA365F">
          <w:rPr>
            <w:noProof/>
            <w:webHidden/>
          </w:rPr>
          <w:instrText xml:space="preserve"> PAGEREF _Toc13156123 \h </w:instrText>
        </w:r>
        <w:r w:rsidR="00DA365F">
          <w:rPr>
            <w:noProof/>
            <w:webHidden/>
          </w:rPr>
        </w:r>
        <w:r w:rsidR="00DA365F">
          <w:rPr>
            <w:noProof/>
            <w:webHidden/>
          </w:rPr>
          <w:fldChar w:fldCharType="separate"/>
        </w:r>
        <w:r w:rsidR="00DA365F">
          <w:rPr>
            <w:noProof/>
            <w:webHidden/>
          </w:rPr>
          <w:t>12</w:t>
        </w:r>
        <w:r w:rsidR="00DA365F">
          <w:rPr>
            <w:noProof/>
            <w:webHidden/>
          </w:rPr>
          <w:fldChar w:fldCharType="end"/>
        </w:r>
      </w:hyperlink>
    </w:p>
    <w:p w14:paraId="2B9B4D55" w14:textId="77777777" w:rsidR="00D52280" w:rsidRDefault="00D52280" w:rsidP="00D52280">
      <w:pPr>
        <w:sectPr w:rsidR="00D52280" w:rsidSect="00BE322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7FF281C7" w14:textId="77777777" w:rsidR="0061363C" w:rsidRPr="00A92A85" w:rsidRDefault="00F54507" w:rsidP="00A92A85">
      <w:pPr>
        <w:pStyle w:val="1"/>
        <w:spacing w:before="156" w:after="156"/>
      </w:pPr>
      <w:bookmarkStart w:id="24" w:name="_Toc13156106"/>
      <w:r>
        <w:rPr>
          <w:rFonts w:hint="eastAsia"/>
          <w:bCs w:val="0"/>
          <w:iCs/>
        </w:rPr>
        <w:lastRenderedPageBreak/>
        <w:t>目标</w:t>
      </w:r>
      <w:bookmarkEnd w:id="24"/>
    </w:p>
    <w:p w14:paraId="1569AF93" w14:textId="77777777" w:rsidR="0061363C" w:rsidRDefault="00D241EF" w:rsidP="00D241EF">
      <w:pPr>
        <w:pStyle w:val="1"/>
        <w:spacing w:before="156" w:after="156"/>
      </w:pPr>
      <w:bookmarkStart w:id="25" w:name="_Toc13156107"/>
      <w:r w:rsidRPr="00A602D5">
        <w:rPr>
          <w:rFonts w:hint="eastAsia"/>
          <w:bCs w:val="0"/>
          <w:iCs/>
        </w:rPr>
        <w:t>范围</w:t>
      </w:r>
      <w:bookmarkEnd w:id="25"/>
    </w:p>
    <w:p w14:paraId="12814CAF" w14:textId="77777777" w:rsidR="0061363C" w:rsidRDefault="004B5F18" w:rsidP="00D241EF">
      <w:pPr>
        <w:spacing w:line="360" w:lineRule="auto"/>
        <w:ind w:firstLineChars="200" w:firstLine="420"/>
      </w:pPr>
      <w:r w:rsidRPr="00D241EF">
        <w:rPr>
          <w:rFonts w:hint="eastAsia"/>
          <w:szCs w:val="21"/>
        </w:rPr>
        <w:t>见文档详细描述。</w:t>
      </w:r>
    </w:p>
    <w:p w14:paraId="0567847C" w14:textId="77777777" w:rsidR="00F54507" w:rsidRDefault="00D241EF" w:rsidP="00A92A85">
      <w:pPr>
        <w:pStyle w:val="1"/>
        <w:spacing w:before="156" w:after="156"/>
        <w:rPr>
          <w:bCs w:val="0"/>
          <w:iCs/>
        </w:rPr>
      </w:pPr>
      <w:bookmarkStart w:id="26" w:name="_Toc13156108"/>
      <w:r w:rsidRPr="00A602D5">
        <w:rPr>
          <w:rFonts w:hint="eastAsia"/>
          <w:bCs w:val="0"/>
          <w:iCs/>
        </w:rPr>
        <w:t>当前</w:t>
      </w:r>
      <w:r w:rsidRPr="00A602D5">
        <w:rPr>
          <w:bCs w:val="0"/>
          <w:iCs/>
        </w:rPr>
        <w:t>处理</w:t>
      </w:r>
      <w:bookmarkEnd w:id="26"/>
    </w:p>
    <w:p w14:paraId="6F523148" w14:textId="77777777" w:rsidR="00230960" w:rsidRDefault="00230960" w:rsidP="00230960">
      <w:pPr>
        <w:spacing w:line="360" w:lineRule="auto"/>
        <w:ind w:left="420"/>
      </w:pPr>
      <w:r w:rsidRPr="00230960">
        <w:rPr>
          <w:rFonts w:hint="eastAsia"/>
        </w:rPr>
        <w:t>为便于阅读，手册中设以下符号约定</w:t>
      </w:r>
      <w:r>
        <w:rPr>
          <w:rFonts w:hint="eastAsia"/>
        </w:rPr>
        <w:t>：</w:t>
      </w:r>
    </w:p>
    <w:p w14:paraId="3F3985C0" w14:textId="77777777" w:rsidR="00230960" w:rsidRDefault="00230960" w:rsidP="007A2F0D">
      <w:pPr>
        <w:pStyle w:val="af8"/>
        <w:numPr>
          <w:ilvl w:val="0"/>
          <w:numId w:val="8"/>
        </w:numPr>
        <w:spacing w:line="360" w:lineRule="auto"/>
        <w:ind w:firstLineChars="0"/>
      </w:pPr>
      <w:r>
        <w:t>[ ]——</w:t>
      </w:r>
      <w:r>
        <w:rPr>
          <w:rFonts w:hint="eastAsia"/>
        </w:rPr>
        <w:t>菜单按钮；</w:t>
      </w:r>
    </w:p>
    <w:p w14:paraId="1CCCF47D" w14:textId="77777777" w:rsidR="00230960" w:rsidRDefault="00230960" w:rsidP="007A2F0D">
      <w:pPr>
        <w:pStyle w:val="af8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【】——按钮；</w:t>
      </w:r>
    </w:p>
    <w:p w14:paraId="7DCC1BCD" w14:textId="77777777" w:rsidR="00230960" w:rsidRDefault="00230960" w:rsidP="007A2F0D">
      <w:pPr>
        <w:pStyle w:val="af8"/>
        <w:numPr>
          <w:ilvl w:val="0"/>
          <w:numId w:val="8"/>
        </w:numPr>
        <w:spacing w:line="360" w:lineRule="auto"/>
        <w:ind w:firstLineChars="0"/>
      </w:pPr>
      <w:r>
        <w:t>&lt; &gt;——</w:t>
      </w:r>
      <w:r>
        <w:rPr>
          <w:rFonts w:hint="eastAsia"/>
        </w:rPr>
        <w:t>页面上的可输入控件，如：文本框、下拉框等；</w:t>
      </w:r>
    </w:p>
    <w:p w14:paraId="1A5370C0" w14:textId="77777777" w:rsidR="00230960" w:rsidRDefault="00230960" w:rsidP="007A2F0D">
      <w:pPr>
        <w:pStyle w:val="af8"/>
        <w:numPr>
          <w:ilvl w:val="0"/>
          <w:numId w:val="8"/>
        </w:numPr>
        <w:spacing w:line="360" w:lineRule="auto"/>
        <w:ind w:firstLineChars="0"/>
      </w:pPr>
      <w:r>
        <w:t>“”——</w:t>
      </w:r>
      <w:r>
        <w:rPr>
          <w:rFonts w:hint="eastAsia"/>
        </w:rPr>
        <w:t>页面名称；</w:t>
      </w:r>
    </w:p>
    <w:p w14:paraId="0E19312C" w14:textId="77777777" w:rsidR="00230960" w:rsidRDefault="00230960" w:rsidP="007A2F0D">
      <w:pPr>
        <w:pStyle w:val="af8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【</w:t>
      </w:r>
      <w:r>
        <w:t>+</w:t>
      </w:r>
      <w:r>
        <w:rPr>
          <w:rFonts w:hint="eastAsia"/>
        </w:rPr>
        <w:t>】——多行数据区（</w:t>
      </w:r>
      <w:r>
        <w:t>Mulline</w:t>
      </w:r>
      <w:r>
        <w:rPr>
          <w:rFonts w:hint="eastAsia"/>
        </w:rPr>
        <w:t>）中增加记录的按钮；</w:t>
      </w:r>
    </w:p>
    <w:p w14:paraId="77801A08" w14:textId="77777777" w:rsidR="00230960" w:rsidRDefault="00230960" w:rsidP="007A2F0D">
      <w:pPr>
        <w:pStyle w:val="af8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【</w:t>
      </w:r>
      <w:r>
        <w:t>-</w:t>
      </w:r>
      <w:r>
        <w:rPr>
          <w:rFonts w:hint="eastAsia"/>
        </w:rPr>
        <w:t>】——多行数据区（</w:t>
      </w:r>
      <w:r>
        <w:t>Mulline</w:t>
      </w:r>
      <w:r>
        <w:rPr>
          <w:rFonts w:hint="eastAsia"/>
        </w:rPr>
        <w:t>）中删除记录的按钮；</w:t>
      </w:r>
    </w:p>
    <w:p w14:paraId="087395D4" w14:textId="77777777" w:rsidR="00D241EF" w:rsidRDefault="00D241EF" w:rsidP="00D241EF">
      <w:pPr>
        <w:pStyle w:val="1"/>
        <w:spacing w:before="156" w:after="156"/>
        <w:rPr>
          <w:bCs w:val="0"/>
          <w:iCs/>
        </w:rPr>
      </w:pPr>
      <w:bookmarkStart w:id="27" w:name="_Toc13156109"/>
      <w:r w:rsidRPr="00A602D5">
        <w:rPr>
          <w:rFonts w:hint="eastAsia"/>
          <w:bCs w:val="0"/>
          <w:iCs/>
        </w:rPr>
        <w:t>业务</w:t>
      </w:r>
      <w:r w:rsidRPr="00A602D5">
        <w:rPr>
          <w:bCs w:val="0"/>
          <w:iCs/>
        </w:rPr>
        <w:t>流程图</w:t>
      </w:r>
      <w:bookmarkEnd w:id="27"/>
    </w:p>
    <w:p w14:paraId="55478F4D" w14:textId="77777777" w:rsidR="00457D82" w:rsidRDefault="00457D82" w:rsidP="00457D82">
      <w:pPr>
        <w:pStyle w:val="2"/>
        <w:spacing w:before="156" w:after="156"/>
      </w:pPr>
      <w:bookmarkStart w:id="28" w:name="_Toc463877713"/>
      <w:bookmarkStart w:id="29" w:name="_Toc13156110"/>
      <w:r>
        <w:rPr>
          <w:rFonts w:hint="eastAsia"/>
        </w:rPr>
        <w:t>菜单索引</w:t>
      </w:r>
      <w:bookmarkEnd w:id="28"/>
      <w:bookmarkEnd w:id="2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2165"/>
        <w:gridCol w:w="3036"/>
      </w:tblGrid>
      <w:tr w:rsidR="00A92A85" w14:paraId="47D7E662" w14:textId="77777777" w:rsidTr="001052D1">
        <w:trPr>
          <w:trHeight w:val="285"/>
          <w:jc w:val="center"/>
        </w:trPr>
        <w:tc>
          <w:tcPr>
            <w:tcW w:w="2260" w:type="dxa"/>
            <w:vMerge w:val="restart"/>
            <w:vAlign w:val="center"/>
          </w:tcPr>
          <w:p w14:paraId="35515A09" w14:textId="77777777" w:rsidR="00A92A85" w:rsidRDefault="00240E78" w:rsidP="001052D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询报价管理</w:t>
            </w:r>
          </w:p>
        </w:tc>
        <w:tc>
          <w:tcPr>
            <w:tcW w:w="2165" w:type="dxa"/>
            <w:vMerge w:val="restart"/>
            <w:vAlign w:val="center"/>
          </w:tcPr>
          <w:p w14:paraId="0CF7D5AD" w14:textId="77777777" w:rsidR="00A92A85" w:rsidRDefault="00240E78" w:rsidP="001052D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报价</w:t>
            </w:r>
            <w:r w:rsidR="00875A60">
              <w:rPr>
                <w:rFonts w:ascii="宋体" w:hAnsi="宋体" w:cs="宋体" w:hint="eastAsia"/>
                <w:kern w:val="0"/>
                <w:szCs w:val="21"/>
              </w:rPr>
              <w:t>管理</w:t>
            </w:r>
          </w:p>
        </w:tc>
        <w:tc>
          <w:tcPr>
            <w:tcW w:w="3036" w:type="dxa"/>
            <w:vAlign w:val="center"/>
          </w:tcPr>
          <w:p w14:paraId="1ACD0F7D" w14:textId="77777777" w:rsidR="00A92A85" w:rsidRDefault="00240E78" w:rsidP="001052D1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一般询价录入</w:t>
            </w:r>
          </w:p>
        </w:tc>
      </w:tr>
      <w:tr w:rsidR="00A92A85" w14:paraId="2708882A" w14:textId="77777777" w:rsidTr="001052D1">
        <w:trPr>
          <w:trHeight w:val="285"/>
          <w:jc w:val="center"/>
        </w:trPr>
        <w:tc>
          <w:tcPr>
            <w:tcW w:w="2260" w:type="dxa"/>
            <w:vMerge/>
            <w:vAlign w:val="center"/>
          </w:tcPr>
          <w:p w14:paraId="40AE0B61" w14:textId="77777777" w:rsidR="00A92A85" w:rsidRDefault="00A92A85" w:rsidP="001052D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65" w:type="dxa"/>
            <w:vMerge/>
            <w:vAlign w:val="center"/>
          </w:tcPr>
          <w:p w14:paraId="6FF7508B" w14:textId="77777777" w:rsidR="00A92A85" w:rsidRDefault="00A92A85" w:rsidP="001052D1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036" w:type="dxa"/>
            <w:vAlign w:val="center"/>
          </w:tcPr>
          <w:p w14:paraId="7DD9C932" w14:textId="77777777" w:rsidR="00A92A85" w:rsidRDefault="00240E78" w:rsidP="001052D1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分公司核保</w:t>
            </w:r>
          </w:p>
        </w:tc>
      </w:tr>
      <w:tr w:rsidR="00A92A85" w14:paraId="01648843" w14:textId="77777777" w:rsidTr="001052D1">
        <w:trPr>
          <w:trHeight w:val="285"/>
          <w:jc w:val="center"/>
        </w:trPr>
        <w:tc>
          <w:tcPr>
            <w:tcW w:w="2260" w:type="dxa"/>
            <w:vMerge/>
            <w:vAlign w:val="center"/>
          </w:tcPr>
          <w:p w14:paraId="0D5C769F" w14:textId="77777777" w:rsidR="00A92A85" w:rsidRDefault="00A92A85" w:rsidP="001052D1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65" w:type="dxa"/>
            <w:vMerge/>
            <w:vAlign w:val="center"/>
          </w:tcPr>
          <w:p w14:paraId="2F3F708E" w14:textId="77777777" w:rsidR="00A92A85" w:rsidRDefault="00A92A85" w:rsidP="001052D1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036" w:type="dxa"/>
            <w:vAlign w:val="center"/>
          </w:tcPr>
          <w:p w14:paraId="2FCDB34E" w14:textId="77777777" w:rsidR="00A92A85" w:rsidRDefault="00240E78" w:rsidP="001052D1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总公司核保</w:t>
            </w:r>
          </w:p>
        </w:tc>
      </w:tr>
      <w:tr w:rsidR="00C1548E" w14:paraId="1AED0EAD" w14:textId="77777777" w:rsidTr="001052D1">
        <w:trPr>
          <w:trHeight w:val="285"/>
          <w:jc w:val="center"/>
        </w:trPr>
        <w:tc>
          <w:tcPr>
            <w:tcW w:w="2260" w:type="dxa"/>
            <w:vMerge w:val="restart"/>
            <w:vAlign w:val="center"/>
          </w:tcPr>
          <w:p w14:paraId="08CC2C6A" w14:textId="77777777" w:rsidR="00C1548E" w:rsidRDefault="00240E78" w:rsidP="001052D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新单管理</w:t>
            </w:r>
          </w:p>
        </w:tc>
        <w:tc>
          <w:tcPr>
            <w:tcW w:w="2165" w:type="dxa"/>
            <w:vMerge w:val="restart"/>
            <w:vAlign w:val="center"/>
          </w:tcPr>
          <w:p w14:paraId="1BD08938" w14:textId="77777777" w:rsidR="00C1548E" w:rsidRDefault="00C1548E" w:rsidP="001052D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036" w:type="dxa"/>
            <w:vAlign w:val="center"/>
          </w:tcPr>
          <w:p w14:paraId="2A2CFCDA" w14:textId="77777777" w:rsidR="00C1548E" w:rsidRDefault="00875A60" w:rsidP="001052D1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保障</w:t>
            </w:r>
            <w:r w:rsidR="00240E78">
              <w:rPr>
                <w:rFonts w:ascii="宋体" w:hAnsi="宋体" w:cs="宋体"/>
                <w:kern w:val="0"/>
                <w:szCs w:val="21"/>
              </w:rPr>
              <w:t>录入</w:t>
            </w:r>
          </w:p>
        </w:tc>
      </w:tr>
      <w:tr w:rsidR="00875A60" w14:paraId="2A8F55F6" w14:textId="77777777" w:rsidTr="001052D1">
        <w:trPr>
          <w:trHeight w:val="285"/>
          <w:jc w:val="center"/>
        </w:trPr>
        <w:tc>
          <w:tcPr>
            <w:tcW w:w="2260" w:type="dxa"/>
            <w:vMerge/>
            <w:vAlign w:val="center"/>
          </w:tcPr>
          <w:p w14:paraId="1358CC05" w14:textId="77777777" w:rsidR="00875A60" w:rsidRDefault="00875A60" w:rsidP="001052D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65" w:type="dxa"/>
            <w:vMerge/>
            <w:vAlign w:val="center"/>
          </w:tcPr>
          <w:p w14:paraId="50978A62" w14:textId="77777777" w:rsidR="00875A60" w:rsidRDefault="00875A60" w:rsidP="001052D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036" w:type="dxa"/>
            <w:vAlign w:val="center"/>
          </w:tcPr>
          <w:p w14:paraId="60A4BA63" w14:textId="77777777" w:rsidR="00875A60" w:rsidRDefault="00875A60" w:rsidP="001052D1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新单录入</w:t>
            </w:r>
          </w:p>
        </w:tc>
      </w:tr>
      <w:tr w:rsidR="00240E78" w14:paraId="6A853823" w14:textId="77777777" w:rsidTr="001052D1">
        <w:trPr>
          <w:trHeight w:val="285"/>
          <w:jc w:val="center"/>
        </w:trPr>
        <w:tc>
          <w:tcPr>
            <w:tcW w:w="2260" w:type="dxa"/>
            <w:vMerge/>
            <w:vAlign w:val="center"/>
          </w:tcPr>
          <w:p w14:paraId="57E18AB8" w14:textId="77777777" w:rsidR="00240E78" w:rsidRDefault="00240E78" w:rsidP="001052D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65" w:type="dxa"/>
            <w:vMerge/>
            <w:vAlign w:val="center"/>
          </w:tcPr>
          <w:p w14:paraId="02939235" w14:textId="77777777" w:rsidR="00240E78" w:rsidRDefault="00240E78" w:rsidP="001052D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036" w:type="dxa"/>
            <w:vAlign w:val="center"/>
          </w:tcPr>
          <w:p w14:paraId="725CBB2A" w14:textId="77777777" w:rsidR="00240E78" w:rsidRDefault="00240E78" w:rsidP="001052D1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新单复核</w:t>
            </w:r>
          </w:p>
        </w:tc>
      </w:tr>
      <w:tr w:rsidR="00C1548E" w14:paraId="75B4ED0B" w14:textId="77777777" w:rsidTr="001052D1">
        <w:trPr>
          <w:trHeight w:val="285"/>
          <w:jc w:val="center"/>
        </w:trPr>
        <w:tc>
          <w:tcPr>
            <w:tcW w:w="2260" w:type="dxa"/>
            <w:vMerge/>
            <w:vAlign w:val="center"/>
          </w:tcPr>
          <w:p w14:paraId="13C78DA1" w14:textId="77777777" w:rsidR="00C1548E" w:rsidRDefault="00C1548E" w:rsidP="001052D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65" w:type="dxa"/>
            <w:vMerge/>
            <w:vAlign w:val="center"/>
          </w:tcPr>
          <w:p w14:paraId="69911714" w14:textId="77777777" w:rsidR="00C1548E" w:rsidRDefault="00C1548E" w:rsidP="001052D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036" w:type="dxa"/>
            <w:vAlign w:val="center"/>
          </w:tcPr>
          <w:p w14:paraId="7E2F3FF1" w14:textId="77777777" w:rsidR="00C1548E" w:rsidRDefault="00240E78" w:rsidP="001052D1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人工核保</w:t>
            </w:r>
          </w:p>
        </w:tc>
      </w:tr>
      <w:tr w:rsidR="00240E78" w14:paraId="3C10BB42" w14:textId="77777777" w:rsidTr="001052D1">
        <w:trPr>
          <w:trHeight w:val="285"/>
          <w:jc w:val="center"/>
        </w:trPr>
        <w:tc>
          <w:tcPr>
            <w:tcW w:w="2260" w:type="dxa"/>
            <w:vMerge w:val="restart"/>
            <w:vAlign w:val="center"/>
          </w:tcPr>
          <w:p w14:paraId="38F6BFCC" w14:textId="77777777" w:rsidR="00240E78" w:rsidRDefault="00240E78" w:rsidP="00C1548E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保全管理</w:t>
            </w:r>
          </w:p>
        </w:tc>
        <w:tc>
          <w:tcPr>
            <w:tcW w:w="2165" w:type="dxa"/>
            <w:vMerge w:val="restart"/>
            <w:vAlign w:val="center"/>
          </w:tcPr>
          <w:p w14:paraId="6D28D83D" w14:textId="77777777" w:rsidR="00240E78" w:rsidRDefault="00240E78" w:rsidP="00C1548E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团体保单</w:t>
            </w:r>
          </w:p>
        </w:tc>
        <w:tc>
          <w:tcPr>
            <w:tcW w:w="3036" w:type="dxa"/>
            <w:vAlign w:val="center"/>
          </w:tcPr>
          <w:p w14:paraId="52FC81E9" w14:textId="77777777" w:rsidR="00240E78" w:rsidRDefault="00240E78" w:rsidP="00C1548E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保全受理</w:t>
            </w:r>
          </w:p>
        </w:tc>
      </w:tr>
      <w:tr w:rsidR="00240E78" w14:paraId="50826FDE" w14:textId="77777777" w:rsidTr="001052D1">
        <w:trPr>
          <w:trHeight w:val="285"/>
          <w:jc w:val="center"/>
        </w:trPr>
        <w:tc>
          <w:tcPr>
            <w:tcW w:w="2260" w:type="dxa"/>
            <w:vMerge/>
            <w:vAlign w:val="center"/>
          </w:tcPr>
          <w:p w14:paraId="68ECB73A" w14:textId="77777777" w:rsidR="00240E78" w:rsidRDefault="00240E78" w:rsidP="00C1548E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65" w:type="dxa"/>
            <w:vMerge/>
            <w:vAlign w:val="center"/>
          </w:tcPr>
          <w:p w14:paraId="5C3E2D9F" w14:textId="77777777" w:rsidR="00240E78" w:rsidRDefault="00240E78" w:rsidP="00C1548E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036" w:type="dxa"/>
            <w:vAlign w:val="center"/>
          </w:tcPr>
          <w:p w14:paraId="586908C6" w14:textId="77777777" w:rsidR="00240E78" w:rsidRDefault="00240E78" w:rsidP="00C1548E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保全复核</w:t>
            </w:r>
          </w:p>
        </w:tc>
      </w:tr>
      <w:tr w:rsidR="00240E78" w14:paraId="21B1BDDD" w14:textId="77777777" w:rsidTr="001052D1">
        <w:trPr>
          <w:trHeight w:val="285"/>
          <w:jc w:val="center"/>
        </w:trPr>
        <w:tc>
          <w:tcPr>
            <w:tcW w:w="2260" w:type="dxa"/>
            <w:vMerge/>
            <w:vAlign w:val="center"/>
          </w:tcPr>
          <w:p w14:paraId="370A6C9E" w14:textId="77777777" w:rsidR="00240E78" w:rsidRDefault="00240E78" w:rsidP="00C1548E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65" w:type="dxa"/>
            <w:vMerge/>
            <w:vAlign w:val="center"/>
          </w:tcPr>
          <w:p w14:paraId="25F5C27D" w14:textId="77777777" w:rsidR="00240E78" w:rsidRDefault="00240E78" w:rsidP="00C1548E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036" w:type="dxa"/>
            <w:vAlign w:val="center"/>
          </w:tcPr>
          <w:p w14:paraId="60330E20" w14:textId="77777777" w:rsidR="00240E78" w:rsidRDefault="00240E78" w:rsidP="00C1548E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人工核保</w:t>
            </w:r>
          </w:p>
        </w:tc>
      </w:tr>
      <w:tr w:rsidR="00240E78" w14:paraId="4B5627A8" w14:textId="77777777" w:rsidTr="001052D1">
        <w:trPr>
          <w:trHeight w:val="285"/>
          <w:jc w:val="center"/>
        </w:trPr>
        <w:tc>
          <w:tcPr>
            <w:tcW w:w="2260" w:type="dxa"/>
            <w:vMerge/>
            <w:vAlign w:val="center"/>
          </w:tcPr>
          <w:p w14:paraId="3ACD91C4" w14:textId="77777777" w:rsidR="00240E78" w:rsidRDefault="00240E78" w:rsidP="00C1548E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65" w:type="dxa"/>
            <w:vMerge/>
            <w:vAlign w:val="center"/>
          </w:tcPr>
          <w:p w14:paraId="7B5DD4CE" w14:textId="77777777" w:rsidR="00240E78" w:rsidRDefault="00240E78" w:rsidP="00C1548E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036" w:type="dxa"/>
            <w:vAlign w:val="center"/>
          </w:tcPr>
          <w:p w14:paraId="59B9E369" w14:textId="77777777" w:rsidR="00240E78" w:rsidRDefault="00240E78" w:rsidP="00C1548E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保全审核</w:t>
            </w:r>
          </w:p>
        </w:tc>
      </w:tr>
    </w:tbl>
    <w:p w14:paraId="433C432E" w14:textId="77777777" w:rsidR="00457D82" w:rsidRDefault="00457D82" w:rsidP="00457D82">
      <w:pPr>
        <w:pStyle w:val="2"/>
        <w:spacing w:before="156" w:after="156"/>
      </w:pPr>
      <w:bookmarkStart w:id="30" w:name="_Toc476576968"/>
      <w:bookmarkStart w:id="31" w:name="_Toc476576972"/>
      <w:bookmarkStart w:id="32" w:name="_Toc476576979"/>
      <w:bookmarkStart w:id="33" w:name="_Toc476576983"/>
      <w:bookmarkStart w:id="34" w:name="_Toc476576987"/>
      <w:bookmarkStart w:id="35" w:name="_Toc476576991"/>
      <w:bookmarkStart w:id="36" w:name="_Toc476576995"/>
      <w:bookmarkStart w:id="37" w:name="_Toc476576999"/>
      <w:bookmarkStart w:id="38" w:name="_Toc476577003"/>
      <w:bookmarkStart w:id="39" w:name="_Toc476577007"/>
      <w:bookmarkStart w:id="40" w:name="_Toc476577011"/>
      <w:bookmarkStart w:id="41" w:name="_Toc476577015"/>
      <w:bookmarkStart w:id="42" w:name="_Toc476577019"/>
      <w:bookmarkStart w:id="43" w:name="_Toc476577023"/>
      <w:bookmarkStart w:id="44" w:name="_Toc476577027"/>
      <w:bookmarkStart w:id="45" w:name="_Toc1315611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hint="eastAsia"/>
        </w:rPr>
        <w:lastRenderedPageBreak/>
        <w:t>业</w:t>
      </w:r>
      <w:r w:rsidRPr="00457D82">
        <w:rPr>
          <w:rFonts w:hint="eastAsia"/>
        </w:rPr>
        <w:t>务流程</w:t>
      </w:r>
      <w:bookmarkEnd w:id="45"/>
    </w:p>
    <w:p w14:paraId="79EA0BCE" w14:textId="77777777" w:rsidR="00E4594B" w:rsidRPr="00E4594B" w:rsidRDefault="00E4594B" w:rsidP="00DA134C">
      <w:pPr>
        <w:jc w:val="center"/>
      </w:pPr>
      <w:r>
        <w:object w:dxaOrig="7181" w:dyaOrig="5338" w14:anchorId="53936B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3pt;height:267pt" o:ole="">
            <v:imagedata r:id="rId11" o:title=""/>
          </v:shape>
          <o:OLEObject Type="Embed" ProgID="Visio.Drawing.11" ShapeID="_x0000_i1025" DrawAspect="Content" ObjectID="_1629027687" r:id="rId12"/>
        </w:object>
      </w:r>
    </w:p>
    <w:p w14:paraId="22D3E4B5" w14:textId="77777777" w:rsidR="00A92A85" w:rsidRDefault="00127882" w:rsidP="00DA134C">
      <w:pPr>
        <w:jc w:val="center"/>
      </w:pPr>
      <w:r>
        <w:object w:dxaOrig="7181" w:dyaOrig="5253" w14:anchorId="5988A33E">
          <v:shape id="_x0000_i1026" type="#_x0000_t75" style="width:358.3pt;height:263.15pt" o:ole="">
            <v:imagedata r:id="rId13" o:title=""/>
          </v:shape>
          <o:OLEObject Type="Embed" ProgID="Visio.Drawing.11" ShapeID="_x0000_i1026" DrawAspect="Content" ObjectID="_1629027688" r:id="rId14"/>
        </w:object>
      </w:r>
    </w:p>
    <w:p w14:paraId="35F9CBCC" w14:textId="77777777" w:rsidR="003E0722" w:rsidRDefault="003E0722" w:rsidP="00DA134C">
      <w:pPr>
        <w:jc w:val="center"/>
      </w:pPr>
      <w:r>
        <w:object w:dxaOrig="9448" w:dyaOrig="7605" w14:anchorId="69EB70CA">
          <v:shape id="_x0000_i1027" type="#_x0000_t75" style="width:415.7pt;height:334.7pt" o:ole="">
            <v:imagedata r:id="rId15" o:title=""/>
          </v:shape>
          <o:OLEObject Type="Embed" ProgID="Visio.Drawing.11" ShapeID="_x0000_i1027" DrawAspect="Content" ObjectID="_1629027689" r:id="rId16"/>
        </w:object>
      </w:r>
    </w:p>
    <w:p w14:paraId="4B0C14FE" w14:textId="77777777" w:rsidR="00A92A85" w:rsidRDefault="00A92A85" w:rsidP="008B21A1">
      <w:pPr>
        <w:numPr>
          <w:ilvl w:val="0"/>
          <w:numId w:val="4"/>
        </w:numPr>
        <w:spacing w:line="360" w:lineRule="auto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流程说明：</w:t>
      </w:r>
    </w:p>
    <w:p w14:paraId="298E43D8" w14:textId="77777777" w:rsidR="008E719E" w:rsidRDefault="00AF27E7" w:rsidP="00AF27E7">
      <w:pPr>
        <w:pStyle w:val="af8"/>
        <w:spacing w:line="360" w:lineRule="auto"/>
        <w:ind w:left="420" w:firstLineChars="0" w:firstLine="0"/>
      </w:pPr>
      <w:r>
        <w:t>无</w:t>
      </w:r>
      <w:r>
        <w:rPr>
          <w:rFonts w:hint="eastAsia"/>
        </w:rPr>
        <w:t>。</w:t>
      </w:r>
    </w:p>
    <w:p w14:paraId="51CD7AB4" w14:textId="77777777" w:rsidR="00D241EF" w:rsidRDefault="00F54507" w:rsidP="00D241EF">
      <w:pPr>
        <w:pStyle w:val="1"/>
        <w:spacing w:before="156" w:after="156"/>
        <w:rPr>
          <w:bCs w:val="0"/>
          <w:iCs/>
        </w:rPr>
      </w:pPr>
      <w:bookmarkStart w:id="46" w:name="_Toc13156112"/>
      <w:r>
        <w:rPr>
          <w:rFonts w:hint="eastAsia"/>
          <w:bCs w:val="0"/>
          <w:iCs/>
        </w:rPr>
        <w:t>假设、依赖和约束</w:t>
      </w:r>
      <w:bookmarkEnd w:id="46"/>
    </w:p>
    <w:p w14:paraId="52E91EEF" w14:textId="77777777" w:rsidR="008A2CF9" w:rsidRPr="008A2CF9" w:rsidRDefault="00B809C4" w:rsidP="00C67720">
      <w:pPr>
        <w:ind w:firstLine="420"/>
      </w:pPr>
      <w:r>
        <w:rPr>
          <w:rFonts w:hint="eastAsia"/>
        </w:rPr>
        <w:t>无</w:t>
      </w:r>
      <w:r>
        <w:t>。</w:t>
      </w:r>
    </w:p>
    <w:p w14:paraId="5454A4F8" w14:textId="77777777" w:rsidR="00D241EF" w:rsidRDefault="00F54507" w:rsidP="00D241EF">
      <w:pPr>
        <w:pStyle w:val="1"/>
        <w:spacing w:before="156" w:after="156"/>
        <w:rPr>
          <w:bCs w:val="0"/>
          <w:iCs/>
        </w:rPr>
      </w:pPr>
      <w:bookmarkStart w:id="47" w:name="_Toc13156113"/>
      <w:r>
        <w:rPr>
          <w:rFonts w:hint="eastAsia"/>
          <w:bCs w:val="0"/>
          <w:iCs/>
        </w:rPr>
        <w:t>需求跟踪索引</w:t>
      </w:r>
      <w:bookmarkEnd w:id="47"/>
    </w:p>
    <w:tbl>
      <w:tblPr>
        <w:tblW w:w="4754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1193"/>
        <w:gridCol w:w="1274"/>
        <w:gridCol w:w="1780"/>
        <w:gridCol w:w="892"/>
        <w:gridCol w:w="889"/>
        <w:gridCol w:w="889"/>
        <w:gridCol w:w="965"/>
      </w:tblGrid>
      <w:tr w:rsidR="00D241EF" w:rsidRPr="00A23962" w14:paraId="6F8AE697" w14:textId="77777777" w:rsidTr="00315126">
        <w:trPr>
          <w:cantSplit/>
        </w:trPr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E499862" w14:textId="77777777" w:rsidR="00D241EF" w:rsidRPr="00D241EF" w:rsidRDefault="00D241EF" w:rsidP="00F31655">
            <w:pPr>
              <w:ind w:right="-107"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D241EF">
              <w:rPr>
                <w:rFonts w:asciiTheme="minorEastAsia" w:eastAsiaTheme="minorEastAsia" w:hAnsiTheme="minorEastAsia" w:cs="Arial"/>
                <w:color w:val="000000"/>
                <w:szCs w:val="21"/>
              </w:rPr>
              <w:t>Business requirement  (BR) number</w:t>
            </w:r>
          </w:p>
          <w:p w14:paraId="7867BCB8" w14:textId="77777777" w:rsidR="00D241EF" w:rsidRPr="00D241EF" w:rsidRDefault="00D241EF" w:rsidP="00F31655">
            <w:pPr>
              <w:ind w:right="-107"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D241EF">
              <w:rPr>
                <w:rFonts w:asciiTheme="minorEastAsia" w:eastAsiaTheme="minorEastAsia" w:hAnsiTheme="minorEastAsia" w:cs="Arial" w:hint="eastAsia"/>
                <w:color w:val="000000"/>
                <w:szCs w:val="21"/>
              </w:rPr>
              <w:t>（业务需求（BR）编号）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EBFC5DF" w14:textId="77777777" w:rsidR="00145FA5" w:rsidRDefault="00D241EF" w:rsidP="00F31655">
            <w:pPr>
              <w:ind w:right="-106"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D241EF">
              <w:rPr>
                <w:rFonts w:asciiTheme="minorEastAsia" w:eastAsiaTheme="minorEastAsia" w:hAnsiTheme="minorEastAsia" w:cs="Arial"/>
                <w:color w:val="000000"/>
                <w:szCs w:val="21"/>
              </w:rPr>
              <w:t>Functional requirement (FR) number</w:t>
            </w:r>
            <w:r w:rsidRPr="00D241EF">
              <w:rPr>
                <w:rFonts w:asciiTheme="minorEastAsia" w:eastAsiaTheme="minorEastAsia" w:hAnsiTheme="minorEastAsia" w:cs="Arial" w:hint="eastAsia"/>
                <w:color w:val="000000"/>
                <w:szCs w:val="21"/>
              </w:rPr>
              <w:t>（功能要求（FR）编号）</w:t>
            </w:r>
          </w:p>
          <w:p w14:paraId="5E16CC8F" w14:textId="77777777" w:rsidR="00145FA5" w:rsidRPr="00145FA5" w:rsidRDefault="00145FA5" w:rsidP="00145FA5">
            <w:pPr>
              <w:rPr>
                <w:rFonts w:asciiTheme="minorEastAsia" w:eastAsiaTheme="minorEastAsia" w:hAnsiTheme="minorEastAsia" w:cs="Arial"/>
                <w:szCs w:val="21"/>
              </w:rPr>
            </w:pPr>
          </w:p>
          <w:p w14:paraId="2BB26DE8" w14:textId="77777777" w:rsidR="00D241EF" w:rsidRPr="00145FA5" w:rsidRDefault="00D241EF" w:rsidP="00145FA5">
            <w:pPr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72F1C98" w14:textId="77777777" w:rsidR="00D241EF" w:rsidRPr="00D241EF" w:rsidRDefault="00D241EF" w:rsidP="00F31655">
            <w:pPr>
              <w:pStyle w:val="BodyText3"/>
              <w:widowControl w:val="0"/>
              <w:spacing w:before="0" w:after="0" w:line="240" w:lineRule="atLeast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</w:rPr>
            </w:pPr>
            <w:r w:rsidRPr="00D241EF"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</w:rPr>
              <w:t>Description</w:t>
            </w:r>
          </w:p>
          <w:p w14:paraId="6568DFB7" w14:textId="77777777" w:rsidR="00D241EF" w:rsidRPr="00D241EF" w:rsidRDefault="00D241EF" w:rsidP="00F31655">
            <w:pPr>
              <w:pStyle w:val="BodyText3"/>
              <w:widowControl w:val="0"/>
              <w:spacing w:before="0" w:after="0" w:line="240" w:lineRule="atLeast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  <w:lang w:eastAsia="zh-CN"/>
              </w:rPr>
            </w:pPr>
            <w:r w:rsidRPr="00D241EF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1"/>
                <w:szCs w:val="21"/>
                <w:lang w:eastAsia="zh-CN"/>
              </w:rPr>
              <w:t>（说明）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35B49EC" w14:textId="77777777" w:rsidR="00D241EF" w:rsidRPr="00D241EF" w:rsidRDefault="00D241EF" w:rsidP="00F31655">
            <w:pPr>
              <w:pStyle w:val="BodyText3"/>
              <w:widowControl w:val="0"/>
              <w:spacing w:before="0" w:after="0" w:line="240" w:lineRule="atLeast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</w:rPr>
            </w:pPr>
            <w:r w:rsidRPr="00D241EF"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</w:rPr>
              <w:t>Online change</w:t>
            </w:r>
          </w:p>
          <w:p w14:paraId="602F9F6D" w14:textId="77777777" w:rsidR="00D241EF" w:rsidRPr="00D241EF" w:rsidRDefault="00D241EF" w:rsidP="00F31655">
            <w:pPr>
              <w:pStyle w:val="BodyText3"/>
              <w:widowControl w:val="0"/>
              <w:spacing w:before="0" w:after="0" w:line="240" w:lineRule="atLeast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  <w:lang w:eastAsia="zh-CN"/>
              </w:rPr>
            </w:pPr>
            <w:r w:rsidRPr="00D241EF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1"/>
                <w:szCs w:val="21"/>
                <w:lang w:eastAsia="zh-CN"/>
              </w:rPr>
              <w:t>（在线变更）</w:t>
            </w:r>
          </w:p>
        </w:tc>
        <w:tc>
          <w:tcPr>
            <w:tcW w:w="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E03F762" w14:textId="77777777" w:rsidR="00D241EF" w:rsidRPr="00D241EF" w:rsidRDefault="00D241EF" w:rsidP="00F31655">
            <w:pPr>
              <w:pStyle w:val="BodyText3"/>
              <w:widowControl w:val="0"/>
              <w:spacing w:before="0" w:after="0" w:line="240" w:lineRule="atLeast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</w:rPr>
            </w:pPr>
            <w:r w:rsidRPr="00D241EF"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</w:rPr>
              <w:t>Batch change</w:t>
            </w:r>
          </w:p>
          <w:p w14:paraId="19363BD4" w14:textId="77777777" w:rsidR="00D241EF" w:rsidRPr="00D241EF" w:rsidRDefault="00D241EF" w:rsidP="00F31655">
            <w:pPr>
              <w:pStyle w:val="BodyText3"/>
              <w:widowControl w:val="0"/>
              <w:spacing w:before="0" w:after="0" w:line="240" w:lineRule="atLeast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  <w:lang w:eastAsia="zh-CN"/>
              </w:rPr>
            </w:pPr>
            <w:r w:rsidRPr="00D241EF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1"/>
                <w:szCs w:val="21"/>
                <w:lang w:eastAsia="zh-CN"/>
              </w:rPr>
              <w:t>（批量变更）</w:t>
            </w:r>
          </w:p>
        </w:tc>
        <w:tc>
          <w:tcPr>
            <w:tcW w:w="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0A1E398" w14:textId="77777777" w:rsidR="00D241EF" w:rsidRPr="00D241EF" w:rsidRDefault="00D241EF" w:rsidP="00F31655">
            <w:pPr>
              <w:pStyle w:val="BodyText3"/>
              <w:widowControl w:val="0"/>
              <w:spacing w:before="0" w:after="0" w:line="240" w:lineRule="atLeast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  <w:lang w:eastAsia="zh-CN"/>
              </w:rPr>
            </w:pPr>
            <w:r w:rsidRPr="00D241EF"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</w:rPr>
              <w:t>Screen design</w:t>
            </w:r>
            <w:r w:rsidRPr="00D241EF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1"/>
                <w:szCs w:val="21"/>
                <w:lang w:eastAsia="zh-CN"/>
              </w:rPr>
              <w:t>（界面设计）</w:t>
            </w:r>
          </w:p>
        </w:tc>
        <w:tc>
          <w:tcPr>
            <w:tcW w:w="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DA5252B" w14:textId="77777777" w:rsidR="00D241EF" w:rsidRPr="00D241EF" w:rsidRDefault="00D241EF" w:rsidP="00F31655">
            <w:pPr>
              <w:pStyle w:val="BodyText3"/>
              <w:widowControl w:val="0"/>
              <w:spacing w:before="0" w:after="0" w:line="240" w:lineRule="atLeast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</w:rPr>
            </w:pPr>
            <w:r w:rsidRPr="00D241EF"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</w:rPr>
              <w:t>New process flow</w:t>
            </w:r>
          </w:p>
          <w:p w14:paraId="738FD27C" w14:textId="77777777" w:rsidR="00D241EF" w:rsidRPr="00D241EF" w:rsidRDefault="00D241EF" w:rsidP="00F31655">
            <w:pPr>
              <w:pStyle w:val="BodyText3"/>
              <w:widowControl w:val="0"/>
              <w:spacing w:before="0" w:after="0" w:line="240" w:lineRule="atLeast"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  <w:lang w:eastAsia="zh-CN"/>
              </w:rPr>
            </w:pPr>
            <w:r w:rsidRPr="00D241EF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1"/>
                <w:szCs w:val="21"/>
                <w:lang w:eastAsia="zh-CN"/>
              </w:rPr>
              <w:t>（新</w:t>
            </w:r>
            <w:r w:rsidRPr="00D241EF">
              <w:rPr>
                <w:rFonts w:asciiTheme="minorEastAsia" w:eastAsiaTheme="minorEastAsia" w:hAnsiTheme="minorEastAsia" w:cs="Arial"/>
                <w:color w:val="000000"/>
                <w:kern w:val="0"/>
                <w:sz w:val="21"/>
                <w:szCs w:val="21"/>
                <w:lang w:eastAsia="zh-CN"/>
              </w:rPr>
              <w:t>功能流程</w:t>
            </w:r>
            <w:r w:rsidRPr="00D241EF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</w:tc>
      </w:tr>
      <w:tr w:rsidR="00D241EF" w:rsidRPr="00A23962" w14:paraId="37B390F1" w14:textId="77777777" w:rsidTr="00315126">
        <w:trPr>
          <w:cantSplit/>
        </w:trPr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D1F53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7F5A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D957C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C7E35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267A8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F7EE8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  <w:tc>
          <w:tcPr>
            <w:tcW w:w="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4732E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</w:tr>
      <w:tr w:rsidR="00D241EF" w:rsidRPr="00A23962" w14:paraId="35D545A5" w14:textId="77777777" w:rsidTr="00315126">
        <w:trPr>
          <w:cantSplit/>
        </w:trPr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303C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360F5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B9E40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2D1D7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92815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37496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  <w:tc>
          <w:tcPr>
            <w:tcW w:w="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C78DB" w14:textId="77777777" w:rsidR="00D241EF" w:rsidRPr="00A23962" w:rsidRDefault="00D241EF" w:rsidP="00F31655">
            <w:pPr>
              <w:pStyle w:val="InfoBrown"/>
              <w:ind w:left="0"/>
              <w:rPr>
                <w:rFonts w:cs="Arial"/>
                <w:i w:val="0"/>
                <w:color w:val="000000"/>
              </w:rPr>
            </w:pPr>
          </w:p>
        </w:tc>
      </w:tr>
    </w:tbl>
    <w:p w14:paraId="51DDADD9" w14:textId="77777777" w:rsidR="00022B37" w:rsidRDefault="00022B37" w:rsidP="00022B37"/>
    <w:p w14:paraId="40632EAE" w14:textId="77777777" w:rsidR="000D34D3" w:rsidRDefault="0022279D" w:rsidP="0009163F">
      <w:pPr>
        <w:pStyle w:val="1"/>
        <w:spacing w:before="156" w:after="156"/>
      </w:pPr>
      <w:bookmarkStart w:id="48" w:name="_Toc13156114"/>
      <w:r>
        <w:rPr>
          <w:rFonts w:hint="eastAsia"/>
        </w:rPr>
        <w:lastRenderedPageBreak/>
        <w:t>系统功能描述</w:t>
      </w:r>
      <w:bookmarkEnd w:id="48"/>
    </w:p>
    <w:p w14:paraId="3802A2AD" w14:textId="77777777" w:rsidR="00E413C4" w:rsidRDefault="004A48D0" w:rsidP="00E413C4">
      <w:pPr>
        <w:pStyle w:val="2"/>
        <w:spacing w:before="156" w:after="156"/>
      </w:pPr>
      <w:bookmarkStart w:id="49" w:name="_Toc486496498"/>
      <w:bookmarkStart w:id="50" w:name="_Toc13156115"/>
      <w:r>
        <w:rPr>
          <w:rFonts w:hint="eastAsia"/>
        </w:rPr>
        <w:t>问题件管理</w:t>
      </w:r>
      <w:bookmarkEnd w:id="49"/>
      <w:bookmarkEnd w:id="50"/>
    </w:p>
    <w:p w14:paraId="58279C0A" w14:textId="77777777" w:rsidR="00E413C4" w:rsidRDefault="004A48D0" w:rsidP="00E413C4">
      <w:pPr>
        <w:pStyle w:val="3"/>
        <w:spacing w:before="156" w:after="156"/>
        <w:ind w:left="1003"/>
      </w:pPr>
      <w:bookmarkStart w:id="51" w:name="_Toc13156116"/>
      <w:r>
        <w:rPr>
          <w:rFonts w:hint="eastAsia"/>
        </w:rPr>
        <w:t>问题件</w:t>
      </w:r>
      <w:r w:rsidR="007655A7">
        <w:rPr>
          <w:rFonts w:hint="eastAsia"/>
        </w:rPr>
        <w:t>管理</w:t>
      </w:r>
      <w:bookmarkEnd w:id="51"/>
    </w:p>
    <w:p w14:paraId="029A19A2" w14:textId="77777777" w:rsidR="00E413C4" w:rsidRDefault="00E413C4" w:rsidP="00E413C4">
      <w:pPr>
        <w:pStyle w:val="4"/>
        <w:spacing w:before="156" w:after="156"/>
      </w:pPr>
      <w:bookmarkStart w:id="52" w:name="_Toc384043737"/>
      <w:r>
        <w:rPr>
          <w:rFonts w:hint="eastAsia"/>
        </w:rPr>
        <w:t>功能概述</w:t>
      </w:r>
      <w:bookmarkEnd w:id="52"/>
    </w:p>
    <w:p w14:paraId="6CD601D6" w14:textId="77777777" w:rsidR="00E413C4" w:rsidRDefault="00E413C4" w:rsidP="00E413C4">
      <w:pPr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简述</w:t>
      </w:r>
    </w:p>
    <w:p w14:paraId="69117277" w14:textId="77777777" w:rsidR="00E413C4" w:rsidRDefault="007655A7" w:rsidP="007655A7">
      <w:pPr>
        <w:spacing w:line="360" w:lineRule="auto"/>
        <w:ind w:left="420" w:firstLineChars="200" w:firstLine="42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通过该菜单下发问题件，节点流转至对应岗位，由对应岗位回复后，节点继续向后流转</w:t>
      </w:r>
      <w:r w:rsidR="00E413C4">
        <w:rPr>
          <w:rFonts w:ascii="宋体" w:cs="宋体" w:hint="eastAsia"/>
          <w:color w:val="000000"/>
          <w:kern w:val="0"/>
          <w:szCs w:val="21"/>
        </w:rPr>
        <w:t>。</w:t>
      </w:r>
    </w:p>
    <w:p w14:paraId="5D613C96" w14:textId="77777777" w:rsidR="00F073CC" w:rsidRDefault="00F073CC" w:rsidP="007655A7">
      <w:pPr>
        <w:spacing w:line="360" w:lineRule="auto"/>
        <w:ind w:left="420" w:firstLineChars="200"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下面以新单复核岗下发新单录入岗问题件举例进行说明</w:t>
      </w:r>
      <w:r>
        <w:rPr>
          <w:rFonts w:ascii="宋体" w:cs="宋体" w:hint="eastAsia"/>
          <w:color w:val="000000"/>
          <w:kern w:val="0"/>
          <w:szCs w:val="21"/>
        </w:rPr>
        <w:t>。</w:t>
      </w:r>
    </w:p>
    <w:p w14:paraId="765E1BE8" w14:textId="77777777" w:rsidR="00E413C4" w:rsidRDefault="00E413C4" w:rsidP="00E413C4">
      <w:pPr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菜单位置</w:t>
      </w:r>
    </w:p>
    <w:p w14:paraId="1361962F" w14:textId="77777777" w:rsidR="00E413C4" w:rsidRDefault="00E413C4" w:rsidP="00E565CC">
      <w:pPr>
        <w:spacing w:line="360" w:lineRule="auto"/>
        <w:ind w:left="147" w:firstLineChars="130" w:firstLine="273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[</w:t>
      </w:r>
      <w:r w:rsidR="00E565CC">
        <w:rPr>
          <w:rFonts w:ascii="宋体" w:cs="宋体" w:hint="eastAsia"/>
          <w:color w:val="000000"/>
          <w:kern w:val="0"/>
          <w:szCs w:val="21"/>
        </w:rPr>
        <w:t>新单</w:t>
      </w:r>
      <w:r>
        <w:rPr>
          <w:rFonts w:ascii="宋体" w:cs="宋体" w:hint="eastAsia"/>
          <w:color w:val="000000"/>
          <w:kern w:val="0"/>
          <w:szCs w:val="21"/>
        </w:rPr>
        <w:t>管理]-&gt; [</w:t>
      </w:r>
      <w:r w:rsidR="00E565CC">
        <w:rPr>
          <w:rFonts w:ascii="宋体" w:cs="宋体" w:hint="eastAsia"/>
          <w:color w:val="000000"/>
          <w:kern w:val="0"/>
          <w:szCs w:val="21"/>
        </w:rPr>
        <w:t>团体</w:t>
      </w:r>
      <w:r>
        <w:rPr>
          <w:rFonts w:ascii="宋体" w:cs="宋体" w:hint="eastAsia"/>
          <w:color w:val="000000"/>
          <w:kern w:val="0"/>
          <w:szCs w:val="21"/>
        </w:rPr>
        <w:t>保单]-&gt;[</w:t>
      </w:r>
      <w:r w:rsidR="00E565CC">
        <w:rPr>
          <w:rFonts w:ascii="宋体" w:cs="宋体" w:hint="eastAsia"/>
          <w:color w:val="000000"/>
          <w:kern w:val="0"/>
          <w:szCs w:val="21"/>
        </w:rPr>
        <w:t>新单复核</w:t>
      </w:r>
      <w:r>
        <w:rPr>
          <w:rFonts w:ascii="宋体" w:cs="宋体" w:hint="eastAsia"/>
          <w:color w:val="000000"/>
          <w:kern w:val="0"/>
          <w:szCs w:val="21"/>
        </w:rPr>
        <w:t>]。</w:t>
      </w:r>
    </w:p>
    <w:p w14:paraId="21CB4924" w14:textId="77777777" w:rsidR="00E413C4" w:rsidRDefault="00E413C4" w:rsidP="00E413C4">
      <w:pPr>
        <w:pStyle w:val="4"/>
        <w:spacing w:before="156" w:after="156"/>
      </w:pPr>
      <w:r>
        <w:rPr>
          <w:rFonts w:hint="eastAsia"/>
        </w:rPr>
        <w:t>界面及界面说明</w:t>
      </w:r>
    </w:p>
    <w:p w14:paraId="0EC1A92C" w14:textId="77777777" w:rsidR="00E413C4" w:rsidRDefault="00652917" w:rsidP="00E413C4">
      <w:pPr>
        <w:pStyle w:val="5"/>
      </w:pPr>
      <w:r>
        <w:rPr>
          <w:rFonts w:hint="eastAsia"/>
        </w:rPr>
        <w:t>问题件下发</w:t>
      </w:r>
      <w:r w:rsidR="00E413C4">
        <w:rPr>
          <w:rFonts w:hint="eastAsia"/>
        </w:rPr>
        <w:t>界面</w:t>
      </w:r>
    </w:p>
    <w:p w14:paraId="3683AE37" w14:textId="77777777" w:rsidR="00E413C4" w:rsidRDefault="00652917" w:rsidP="00E413C4">
      <w:pPr>
        <w:ind w:left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新单复核环节点击【问题件管理】按钮，</w:t>
      </w:r>
      <w:r w:rsidR="00E413C4">
        <w:rPr>
          <w:rFonts w:ascii="宋体" w:cs="宋体" w:hint="eastAsia"/>
          <w:color w:val="000000"/>
          <w:kern w:val="0"/>
          <w:szCs w:val="21"/>
        </w:rPr>
        <w:t>进入“</w:t>
      </w:r>
      <w:r>
        <w:rPr>
          <w:rFonts w:ascii="宋体" w:cs="宋体" w:hint="eastAsia"/>
          <w:color w:val="000000"/>
          <w:kern w:val="0"/>
          <w:szCs w:val="21"/>
        </w:rPr>
        <w:t>问题件管理</w:t>
      </w:r>
      <w:r w:rsidR="00E413C4">
        <w:rPr>
          <w:rFonts w:ascii="宋体" w:cs="宋体" w:hint="eastAsia"/>
          <w:color w:val="000000"/>
          <w:kern w:val="0"/>
          <w:szCs w:val="21"/>
        </w:rPr>
        <w:t>”界面：</w:t>
      </w:r>
    </w:p>
    <w:p w14:paraId="74BF346A" w14:textId="37769E3D" w:rsidR="00E413C4" w:rsidRDefault="00876D8C" w:rsidP="00E413C4">
      <w:pPr>
        <w:rPr>
          <w:b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5CA16C8A" wp14:editId="22F2DAEA">
            <wp:extent cx="5274310" cy="1410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CECD" w14:textId="77777777" w:rsidR="00E413C4" w:rsidRDefault="00E413C4" w:rsidP="007A2F0D">
      <w:pPr>
        <w:numPr>
          <w:ilvl w:val="0"/>
          <w:numId w:val="5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按钮/字段说明</w:t>
      </w:r>
    </w:p>
    <w:p w14:paraId="5EEC77E5" w14:textId="77777777" w:rsidR="00E413C4" w:rsidRDefault="00E413C4" w:rsidP="007A2F0D">
      <w:pPr>
        <w:numPr>
          <w:ilvl w:val="0"/>
          <w:numId w:val="6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查询条件</w:t>
      </w:r>
    </w:p>
    <w:p w14:paraId="30C07BD6" w14:textId="77777777" w:rsidR="00E413C4" w:rsidRDefault="00E413C4" w:rsidP="00E413C4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</w:t>
      </w:r>
      <w:r w:rsidR="00652917">
        <w:rPr>
          <w:rFonts w:ascii="宋体" w:cs="宋体" w:hint="eastAsia"/>
          <w:color w:val="000000"/>
          <w:kern w:val="0"/>
          <w:szCs w:val="21"/>
        </w:rPr>
        <w:t>发送</w:t>
      </w:r>
      <w:r>
        <w:rPr>
          <w:rFonts w:ascii="宋体" w:cs="宋体" w:hint="eastAsia"/>
          <w:color w:val="000000"/>
          <w:kern w:val="0"/>
          <w:szCs w:val="21"/>
        </w:rPr>
        <w:t>起期&gt;：非必录。</w:t>
      </w:r>
    </w:p>
    <w:p w14:paraId="635B8CF1" w14:textId="77777777" w:rsidR="00E413C4" w:rsidRDefault="00E413C4" w:rsidP="00E413C4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</w:t>
      </w:r>
      <w:r w:rsidR="00652917">
        <w:rPr>
          <w:rFonts w:ascii="宋体" w:cs="宋体" w:hint="eastAsia"/>
          <w:color w:val="000000"/>
          <w:kern w:val="0"/>
          <w:szCs w:val="21"/>
        </w:rPr>
        <w:t>发送</w:t>
      </w:r>
      <w:r>
        <w:rPr>
          <w:rFonts w:ascii="宋体" w:cs="宋体" w:hint="eastAsia"/>
          <w:color w:val="000000"/>
          <w:kern w:val="0"/>
          <w:szCs w:val="21"/>
        </w:rPr>
        <w:t>止期&gt;：非必录。</w:t>
      </w:r>
    </w:p>
    <w:p w14:paraId="4A3AEF56" w14:textId="77777777" w:rsidR="00652917" w:rsidRDefault="00652917" w:rsidP="00E413C4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&lt;问题件状态&gt;：非必录。下拉框：未回复、已回复。</w:t>
      </w:r>
    </w:p>
    <w:p w14:paraId="51FCA4C3" w14:textId="77777777" w:rsidR="00652917" w:rsidRDefault="00652917" w:rsidP="00652917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&lt;回复起期&gt;：非必录。</w:t>
      </w:r>
    </w:p>
    <w:p w14:paraId="6449A39B" w14:textId="77777777" w:rsidR="00652917" w:rsidRDefault="00652917" w:rsidP="00652917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lastRenderedPageBreak/>
        <w:t>&lt;回复止期&gt;：非必录。</w:t>
      </w:r>
    </w:p>
    <w:p w14:paraId="7816582F" w14:textId="77777777" w:rsidR="00E413C4" w:rsidRDefault="00E413C4" w:rsidP="00223A86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【查询】：点击该按钮，查询出符合以上条件的</w:t>
      </w:r>
      <w:r w:rsidR="00100FEC">
        <w:rPr>
          <w:rFonts w:ascii="宋体" w:cs="宋体" w:hint="eastAsia"/>
          <w:color w:val="000000"/>
          <w:kern w:val="0"/>
          <w:szCs w:val="21"/>
        </w:rPr>
        <w:t>问题件</w:t>
      </w:r>
      <w:r>
        <w:rPr>
          <w:rFonts w:ascii="宋体" w:cs="宋体" w:hint="eastAsia"/>
          <w:color w:val="000000"/>
          <w:kern w:val="0"/>
          <w:szCs w:val="21"/>
        </w:rPr>
        <w:t>信息。</w:t>
      </w:r>
    </w:p>
    <w:p w14:paraId="0C41EBFA" w14:textId="77777777" w:rsidR="00E413C4" w:rsidRDefault="00100FEC" w:rsidP="007A2F0D">
      <w:pPr>
        <w:numPr>
          <w:ilvl w:val="0"/>
          <w:numId w:val="6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问题件列表</w:t>
      </w:r>
    </w:p>
    <w:p w14:paraId="580694AF" w14:textId="77777777" w:rsidR="00E413C4" w:rsidRDefault="00E413C4" w:rsidP="00E413C4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 xml:space="preserve"> “结</w:t>
      </w:r>
      <w:r w:rsidR="00223A86">
        <w:rPr>
          <w:rFonts w:ascii="宋体" w:cs="宋体" w:hint="eastAsia"/>
          <w:color w:val="000000"/>
          <w:kern w:val="0"/>
          <w:szCs w:val="21"/>
        </w:rPr>
        <w:t>果展示字段”：</w:t>
      </w:r>
      <w:r w:rsidR="00100FEC">
        <w:rPr>
          <w:rFonts w:ascii="宋体" w:cs="宋体" w:hint="eastAsia"/>
          <w:color w:val="000000"/>
          <w:kern w:val="0"/>
          <w:szCs w:val="21"/>
        </w:rPr>
        <w:t>问题件类型、问题内容、回复内容、问题件状态、发送节点、发送日期、回复节点、回复日期、发送人、回复人</w:t>
      </w:r>
      <w:r>
        <w:rPr>
          <w:rFonts w:ascii="宋体" w:cs="宋体" w:hint="eastAsia"/>
          <w:color w:val="000000"/>
          <w:kern w:val="0"/>
          <w:szCs w:val="21"/>
        </w:rPr>
        <w:t>。</w:t>
      </w:r>
    </w:p>
    <w:p w14:paraId="0F82E6A1" w14:textId="77777777" w:rsidR="00F16E1D" w:rsidRDefault="00100FEC" w:rsidP="00F453C1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&lt;问题件类型&gt;：必录。下拉框：根据各模块各岗位可下发的问题件类型不同。</w:t>
      </w:r>
    </w:p>
    <w:tbl>
      <w:tblPr>
        <w:tblW w:w="7400" w:type="dxa"/>
        <w:jc w:val="center"/>
        <w:tblLook w:val="04A0" w:firstRow="1" w:lastRow="0" w:firstColumn="1" w:lastColumn="0" w:noHBand="0" w:noVBand="1"/>
      </w:tblPr>
      <w:tblGrid>
        <w:gridCol w:w="1600"/>
        <w:gridCol w:w="2020"/>
        <w:gridCol w:w="2000"/>
        <w:gridCol w:w="1780"/>
      </w:tblGrid>
      <w:tr w:rsidR="00100FEC" w:rsidRPr="00100FEC" w14:paraId="0CD2484C" w14:textId="77777777" w:rsidTr="00F806C1">
        <w:trPr>
          <w:trHeight w:val="288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54EE" w14:textId="77777777" w:rsidR="00100FEC" w:rsidRPr="00100FEC" w:rsidRDefault="00100FEC" w:rsidP="00100FE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业务模块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E8E7" w14:textId="77777777" w:rsidR="00100FEC" w:rsidRPr="00100FEC" w:rsidRDefault="00100FEC" w:rsidP="00100FE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问题件下发岗位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D9D4" w14:textId="77777777" w:rsidR="00100FEC" w:rsidRPr="00100FEC" w:rsidRDefault="00100FEC" w:rsidP="00100FE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问题件类型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9A25" w14:textId="77777777" w:rsidR="00100FEC" w:rsidRPr="00100FEC" w:rsidRDefault="00100FEC" w:rsidP="00100FE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节点流转岗位</w:t>
            </w:r>
          </w:p>
        </w:tc>
      </w:tr>
      <w:tr w:rsidR="00F74E08" w:rsidRPr="00100FEC" w14:paraId="2D81C744" w14:textId="77777777" w:rsidTr="00981A31">
        <w:trPr>
          <w:trHeight w:val="288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50B1" w14:textId="77777777" w:rsidR="00F74E08" w:rsidRPr="00100FEC" w:rsidRDefault="00F74E08" w:rsidP="00100F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询报价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8247" w14:textId="77777777" w:rsidR="00F74E08" w:rsidRPr="00100FEC" w:rsidRDefault="00F74E08" w:rsidP="00F74E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分公司核保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8788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询价录入问题件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268D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一般询价录入</w:t>
            </w:r>
          </w:p>
        </w:tc>
      </w:tr>
      <w:tr w:rsidR="00F74E08" w:rsidRPr="00100FEC" w14:paraId="3D749310" w14:textId="77777777" w:rsidTr="00981A31">
        <w:trPr>
          <w:trHeight w:val="288"/>
          <w:jc w:val="center"/>
        </w:trPr>
        <w:tc>
          <w:tcPr>
            <w:tcW w:w="1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63F96" w14:textId="77777777" w:rsidR="00F74E08" w:rsidRPr="00100FEC" w:rsidRDefault="00F74E08" w:rsidP="00100F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24D0F" w14:textId="77777777" w:rsidR="00F74E08" w:rsidRPr="00100FEC" w:rsidRDefault="00F74E08" w:rsidP="00100F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3240C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分公司核保问题件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AB3E8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分公司核保</w:t>
            </w:r>
          </w:p>
        </w:tc>
      </w:tr>
      <w:tr w:rsidR="00F74E08" w:rsidRPr="00100FEC" w14:paraId="5D689A40" w14:textId="77777777" w:rsidTr="00981A31">
        <w:trPr>
          <w:trHeight w:val="288"/>
          <w:jc w:val="center"/>
        </w:trPr>
        <w:tc>
          <w:tcPr>
            <w:tcW w:w="16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3AA71A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6591" w14:textId="77777777" w:rsidR="00F74E08" w:rsidRPr="00100FEC" w:rsidRDefault="00F74E08" w:rsidP="00F74E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总公司核保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2C57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询价录入问题件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D615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一般询价录入</w:t>
            </w:r>
          </w:p>
        </w:tc>
      </w:tr>
      <w:tr w:rsidR="00F74E08" w:rsidRPr="00100FEC" w14:paraId="1648A713" w14:textId="77777777" w:rsidTr="00981A31">
        <w:trPr>
          <w:trHeight w:val="288"/>
          <w:jc w:val="center"/>
        </w:trPr>
        <w:tc>
          <w:tcPr>
            <w:tcW w:w="16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2730D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47F7B" w14:textId="77777777" w:rsidR="00F74E08" w:rsidRPr="00100FEC" w:rsidRDefault="00F74E08" w:rsidP="00100F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B6FA5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分公司核保问题件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6DE3E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分公司核保</w:t>
            </w:r>
          </w:p>
        </w:tc>
      </w:tr>
      <w:tr w:rsidR="00F74E08" w:rsidRPr="00100FEC" w14:paraId="43FC33D2" w14:textId="77777777" w:rsidTr="00981A31">
        <w:trPr>
          <w:trHeight w:val="288"/>
          <w:jc w:val="center"/>
        </w:trPr>
        <w:tc>
          <w:tcPr>
            <w:tcW w:w="160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3E405E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84663" w14:textId="77777777" w:rsidR="00F74E08" w:rsidRPr="00100FEC" w:rsidRDefault="00F74E08" w:rsidP="00100F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14810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总</w:t>
            </w: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公司核保问题件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670A5" w14:textId="77777777" w:rsidR="00F74E08" w:rsidRPr="00100FEC" w:rsidRDefault="00F74E08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总</w:t>
            </w: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公司核保</w:t>
            </w:r>
          </w:p>
        </w:tc>
      </w:tr>
      <w:tr w:rsidR="00597A1B" w:rsidRPr="00100FEC" w14:paraId="2C87EA17" w14:textId="77777777" w:rsidTr="0097671D">
        <w:trPr>
          <w:trHeight w:val="288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DCE0" w14:textId="77777777" w:rsidR="00597A1B" w:rsidRPr="00100FEC" w:rsidRDefault="00597A1B" w:rsidP="009209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新单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5232" w14:textId="77777777" w:rsidR="00597A1B" w:rsidRPr="00100FEC" w:rsidRDefault="00597A1B" w:rsidP="009209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新单复核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1351" w14:textId="77777777" w:rsidR="00597A1B" w:rsidRPr="00100FEC" w:rsidRDefault="00597A1B" w:rsidP="009209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保障</w:t>
            </w: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录入问题件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EB62" w14:textId="77777777" w:rsidR="00597A1B" w:rsidRPr="00100FEC" w:rsidRDefault="00597A1B" w:rsidP="009209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保障</w:t>
            </w: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录入</w:t>
            </w:r>
          </w:p>
        </w:tc>
      </w:tr>
      <w:tr w:rsidR="00597A1B" w:rsidRPr="00100FEC" w14:paraId="3ABF4B73" w14:textId="77777777" w:rsidTr="0097671D">
        <w:trPr>
          <w:trHeight w:val="288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45E0" w14:textId="77777777" w:rsidR="00597A1B" w:rsidRPr="00100FEC" w:rsidRDefault="00597A1B" w:rsidP="009209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19431" w14:textId="77777777" w:rsidR="00597A1B" w:rsidRDefault="00597A1B" w:rsidP="009209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EF259" w14:textId="77777777" w:rsidR="00597A1B" w:rsidRPr="00100FEC" w:rsidRDefault="00597A1B" w:rsidP="009209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新单录入问题件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3EBF1" w14:textId="77777777" w:rsidR="00597A1B" w:rsidRPr="00100FEC" w:rsidRDefault="00597A1B" w:rsidP="009209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新单录入</w:t>
            </w:r>
          </w:p>
        </w:tc>
      </w:tr>
      <w:tr w:rsidR="00B830C3" w:rsidRPr="00100FEC" w14:paraId="15963752" w14:textId="77777777" w:rsidTr="00F806C1">
        <w:trPr>
          <w:trHeight w:val="288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BE5EE1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AD15A" w14:textId="77777777" w:rsidR="00B830C3" w:rsidRPr="00100FEC" w:rsidRDefault="00B830C3" w:rsidP="009209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人工核保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4DF2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保障</w:t>
            </w: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录入问题件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3E78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保障</w:t>
            </w: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录入</w:t>
            </w:r>
          </w:p>
        </w:tc>
      </w:tr>
      <w:tr w:rsidR="00B830C3" w:rsidRPr="00100FEC" w14:paraId="489C25DD" w14:textId="77777777" w:rsidTr="00F806C1">
        <w:trPr>
          <w:trHeight w:val="288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D50155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A0EABB" w14:textId="77777777" w:rsidR="00B830C3" w:rsidRDefault="00B830C3" w:rsidP="009209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9BB0A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新单录入问题件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91D76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新单录入</w:t>
            </w:r>
          </w:p>
        </w:tc>
      </w:tr>
      <w:tr w:rsidR="00B830C3" w:rsidRPr="00100FEC" w14:paraId="44539367" w14:textId="77777777" w:rsidTr="00F806C1">
        <w:trPr>
          <w:trHeight w:val="288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655BA4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95994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42AE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新单复核问题件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E4BA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新单复核</w:t>
            </w:r>
          </w:p>
        </w:tc>
      </w:tr>
      <w:tr w:rsidR="00B830C3" w:rsidRPr="00100FEC" w14:paraId="60E1E3CD" w14:textId="77777777" w:rsidTr="006A125E">
        <w:trPr>
          <w:trHeight w:val="288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BC78" w14:textId="77777777" w:rsidR="00B830C3" w:rsidRPr="00100FEC" w:rsidRDefault="00B830C3" w:rsidP="009209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保全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3092" w14:textId="77777777" w:rsidR="00B830C3" w:rsidRPr="00100FEC" w:rsidRDefault="00B830C3" w:rsidP="009209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保全复核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16DF" w14:textId="77777777" w:rsidR="00B830C3" w:rsidRPr="00100FEC" w:rsidRDefault="00B830C3" w:rsidP="009209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保全受理问题件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4DF0" w14:textId="77777777" w:rsidR="00B830C3" w:rsidRPr="00100FEC" w:rsidRDefault="00B830C3" w:rsidP="009209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保全受理</w:t>
            </w:r>
          </w:p>
        </w:tc>
      </w:tr>
      <w:tr w:rsidR="00B830C3" w:rsidRPr="00100FEC" w14:paraId="3FED094D" w14:textId="77777777" w:rsidTr="00F806C1">
        <w:trPr>
          <w:trHeight w:val="288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ED13BA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1AA1C3" w14:textId="77777777" w:rsidR="00B830C3" w:rsidRPr="00100FEC" w:rsidRDefault="00B830C3" w:rsidP="009209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人工核保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6B7D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保全受理问题件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7658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保全受理</w:t>
            </w:r>
          </w:p>
        </w:tc>
      </w:tr>
      <w:tr w:rsidR="00B830C3" w:rsidRPr="00100FEC" w14:paraId="0E2E46B2" w14:textId="77777777" w:rsidTr="00F806C1">
        <w:trPr>
          <w:trHeight w:val="288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8AA811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4686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8548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保全复核问题件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E5B5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保全复核</w:t>
            </w:r>
          </w:p>
        </w:tc>
      </w:tr>
      <w:tr w:rsidR="00B830C3" w:rsidRPr="00100FEC" w14:paraId="0BBEB461" w14:textId="77777777" w:rsidTr="00F806C1">
        <w:trPr>
          <w:trHeight w:val="288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ACA8C" w14:textId="77777777" w:rsidR="00B830C3" w:rsidRPr="00100FEC" w:rsidRDefault="00B830C3" w:rsidP="009209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12F5" w14:textId="77777777" w:rsidR="00B830C3" w:rsidRPr="00100FEC" w:rsidRDefault="00B830C3" w:rsidP="009209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保全审核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2064" w14:textId="77777777" w:rsidR="00B830C3" w:rsidRPr="00100FEC" w:rsidRDefault="00B830C3" w:rsidP="009209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保全受理问题件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5892" w14:textId="77777777" w:rsidR="00B830C3" w:rsidRPr="00100FEC" w:rsidRDefault="00B830C3" w:rsidP="009209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保全受理</w:t>
            </w:r>
          </w:p>
        </w:tc>
      </w:tr>
      <w:tr w:rsidR="00B830C3" w:rsidRPr="00100FEC" w14:paraId="26300570" w14:textId="77777777" w:rsidTr="00F806C1">
        <w:trPr>
          <w:trHeight w:val="288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AB0D3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FE6259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C60D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保全复核问题件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B2C5" w14:textId="77777777" w:rsidR="00B830C3" w:rsidRPr="00100FEC" w:rsidRDefault="00B830C3" w:rsidP="00100F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0FEC">
              <w:rPr>
                <w:rFonts w:ascii="宋体" w:hAnsi="宋体" w:cs="宋体" w:hint="eastAsia"/>
                <w:color w:val="000000"/>
                <w:kern w:val="0"/>
                <w:sz w:val="22"/>
              </w:rPr>
              <w:t>保全复核</w:t>
            </w:r>
          </w:p>
        </w:tc>
      </w:tr>
    </w:tbl>
    <w:p w14:paraId="1B4D534F" w14:textId="77777777" w:rsidR="00100FEC" w:rsidRDefault="00100FEC" w:rsidP="00E413C4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&lt;是否计入差错&gt;：非必录。勾选框，选中表示本次问题件计入差错。</w:t>
      </w:r>
    </w:p>
    <w:p w14:paraId="0081CB54" w14:textId="77777777" w:rsidR="00BC5771" w:rsidRDefault="00BC5771" w:rsidP="00E413C4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&lt;差错分类</w:t>
      </w:r>
      <w:r>
        <w:rPr>
          <w:rFonts w:ascii="宋体" w:cs="宋体"/>
          <w:color w:val="000000"/>
          <w:kern w:val="0"/>
          <w:szCs w:val="21"/>
        </w:rPr>
        <w:t>&gt;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ascii="宋体" w:cs="宋体"/>
          <w:color w:val="000000"/>
          <w:kern w:val="0"/>
          <w:szCs w:val="21"/>
        </w:rPr>
        <w:t>非必录</w:t>
      </w:r>
      <w:r>
        <w:rPr>
          <w:rFonts w:ascii="宋体" w:cs="宋体" w:hint="eastAsia"/>
          <w:color w:val="000000"/>
          <w:kern w:val="0"/>
          <w:szCs w:val="21"/>
        </w:rPr>
        <w:t>。下拉框：录入性错误，规则性错误。</w:t>
      </w:r>
      <w:r>
        <w:rPr>
          <w:rFonts w:ascii="宋体" w:cs="宋体"/>
          <w:color w:val="000000"/>
          <w:kern w:val="0"/>
          <w:szCs w:val="21"/>
        </w:rPr>
        <w:t>当</w:t>
      </w:r>
      <w:r>
        <w:rPr>
          <w:rFonts w:ascii="宋体" w:cs="宋体" w:hint="eastAsia"/>
          <w:color w:val="000000"/>
          <w:kern w:val="0"/>
          <w:szCs w:val="21"/>
        </w:rPr>
        <w:t>&lt;是否计入差错&gt;选中时，&lt;差错分类</w:t>
      </w:r>
      <w:r>
        <w:rPr>
          <w:rFonts w:ascii="宋体" w:cs="宋体"/>
          <w:color w:val="000000"/>
          <w:kern w:val="0"/>
          <w:szCs w:val="21"/>
        </w:rPr>
        <w:t>&gt;必录</w:t>
      </w:r>
      <w:r>
        <w:rPr>
          <w:rFonts w:ascii="宋体" w:cs="宋体" w:hint="eastAsia"/>
          <w:color w:val="000000"/>
          <w:kern w:val="0"/>
          <w:szCs w:val="21"/>
        </w:rPr>
        <w:t>。</w:t>
      </w:r>
    </w:p>
    <w:p w14:paraId="0E620FE3" w14:textId="77777777" w:rsidR="00BC5771" w:rsidRDefault="00BC5771" w:rsidP="00E413C4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&lt;差错原因</w:t>
      </w:r>
      <w:r>
        <w:rPr>
          <w:rFonts w:ascii="宋体" w:cs="宋体"/>
          <w:color w:val="000000"/>
          <w:kern w:val="0"/>
          <w:szCs w:val="21"/>
        </w:rPr>
        <w:t>&gt;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ascii="宋体" w:cs="宋体"/>
          <w:color w:val="000000"/>
          <w:kern w:val="0"/>
          <w:szCs w:val="21"/>
        </w:rPr>
        <w:t>非必录</w:t>
      </w:r>
      <w:r>
        <w:rPr>
          <w:rFonts w:ascii="宋体" w:cs="宋体" w:hint="eastAsia"/>
          <w:color w:val="000000"/>
          <w:kern w:val="0"/>
          <w:szCs w:val="21"/>
        </w:rPr>
        <w:t>。下拉框，</w:t>
      </w:r>
      <w:r>
        <w:rPr>
          <w:rFonts w:ascii="宋体" w:cs="宋体"/>
          <w:color w:val="000000"/>
          <w:kern w:val="0"/>
          <w:szCs w:val="21"/>
        </w:rPr>
        <w:t>当</w:t>
      </w:r>
      <w:r>
        <w:rPr>
          <w:rFonts w:ascii="宋体" w:cs="宋体" w:hint="eastAsia"/>
          <w:color w:val="000000"/>
          <w:kern w:val="0"/>
          <w:szCs w:val="21"/>
        </w:rPr>
        <w:t>&lt;是否计入差错&gt;选中时，&lt;差错原因</w:t>
      </w:r>
      <w:r>
        <w:rPr>
          <w:rFonts w:ascii="宋体" w:cs="宋体"/>
          <w:color w:val="000000"/>
          <w:kern w:val="0"/>
          <w:szCs w:val="21"/>
        </w:rPr>
        <w:t>&gt;必录</w:t>
      </w:r>
      <w:r>
        <w:rPr>
          <w:rFonts w:ascii="宋体" w:cs="宋体" w:hint="eastAsia"/>
          <w:color w:val="000000"/>
          <w:kern w:val="0"/>
          <w:szCs w:val="21"/>
        </w:rPr>
        <w:t>。</w:t>
      </w:r>
    </w:p>
    <w:bookmarkStart w:id="53" w:name="_MON_1624282478"/>
    <w:bookmarkEnd w:id="53"/>
    <w:p w14:paraId="63083E0C" w14:textId="77777777" w:rsidR="00BC5771" w:rsidRDefault="00F0582F" w:rsidP="00E413C4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object w:dxaOrig="1093" w:dyaOrig="764" w14:anchorId="200F4669">
          <v:shape id="_x0000_i1028" type="#_x0000_t75" style="width:54.85pt;height:38.15pt" o:ole="">
            <v:imagedata r:id="rId18" o:title=""/>
          </v:shape>
          <o:OLEObject Type="Embed" ProgID="Excel.Sheet.12" ShapeID="_x0000_i1028" DrawAspect="Icon" ObjectID="_1629027690" r:id="rId19"/>
        </w:object>
      </w:r>
    </w:p>
    <w:p w14:paraId="4E413BBF" w14:textId="77777777" w:rsidR="00100FEC" w:rsidRDefault="00100FEC" w:rsidP="00E413C4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&lt;问题内容&gt;</w:t>
      </w:r>
      <w:r w:rsidR="00F806C1">
        <w:rPr>
          <w:rFonts w:ascii="宋体" w:cs="宋体" w:hint="eastAsia"/>
          <w:color w:val="000000"/>
          <w:kern w:val="0"/>
          <w:szCs w:val="21"/>
        </w:rPr>
        <w:t>：必录</w:t>
      </w:r>
      <w:r>
        <w:rPr>
          <w:rFonts w:ascii="宋体" w:cs="宋体" w:hint="eastAsia"/>
          <w:color w:val="000000"/>
          <w:kern w:val="0"/>
          <w:szCs w:val="21"/>
        </w:rPr>
        <w:t>。</w:t>
      </w:r>
    </w:p>
    <w:p w14:paraId="379DE767" w14:textId="77777777" w:rsidR="00E413C4" w:rsidRDefault="00F806C1" w:rsidP="00E413C4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【新增</w:t>
      </w:r>
      <w:r w:rsidR="001352B8">
        <w:rPr>
          <w:rFonts w:ascii="宋体" w:cs="宋体" w:hint="eastAsia"/>
          <w:color w:val="000000"/>
          <w:kern w:val="0"/>
          <w:szCs w:val="21"/>
        </w:rPr>
        <w:t>】：</w:t>
      </w:r>
      <w:r>
        <w:rPr>
          <w:rFonts w:ascii="宋体" w:cs="宋体" w:hint="eastAsia"/>
          <w:color w:val="000000"/>
          <w:kern w:val="0"/>
          <w:szCs w:val="21"/>
        </w:rPr>
        <w:t>选择&lt;问题件类型&gt;，录入&lt;问题内容&gt;，根据是否需要计入差错选中或者不选中&lt;是否计入差错&gt;勾选框，点击该按钮，即可新增一条问题件信息</w:t>
      </w:r>
      <w:r w:rsidR="00E413C4">
        <w:rPr>
          <w:rFonts w:ascii="宋体" w:cs="宋体" w:hint="eastAsia"/>
          <w:color w:val="000000"/>
          <w:kern w:val="0"/>
          <w:szCs w:val="21"/>
        </w:rPr>
        <w:t>。</w:t>
      </w:r>
    </w:p>
    <w:p w14:paraId="3FC32C2A" w14:textId="77777777" w:rsidR="00E413C4" w:rsidRDefault="00E413C4" w:rsidP="00E413C4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commentRangeStart w:id="54"/>
      <w:commentRangeStart w:id="55"/>
      <w:r>
        <w:rPr>
          <w:rFonts w:ascii="宋体" w:cs="宋体" w:hint="eastAsia"/>
          <w:color w:val="000000"/>
          <w:kern w:val="0"/>
          <w:szCs w:val="21"/>
        </w:rPr>
        <w:t>【</w:t>
      </w:r>
      <w:r w:rsidR="00F806C1">
        <w:rPr>
          <w:rFonts w:ascii="宋体" w:cs="宋体" w:hint="eastAsia"/>
          <w:color w:val="000000"/>
          <w:kern w:val="0"/>
          <w:szCs w:val="21"/>
        </w:rPr>
        <w:t>修改</w:t>
      </w:r>
      <w:r>
        <w:rPr>
          <w:rFonts w:ascii="宋体" w:cs="宋体" w:hint="eastAsia"/>
          <w:color w:val="000000"/>
          <w:kern w:val="0"/>
          <w:szCs w:val="21"/>
        </w:rPr>
        <w:t>】：</w:t>
      </w:r>
      <w:r w:rsidR="00F806C1">
        <w:rPr>
          <w:rFonts w:ascii="宋体" w:cs="宋体" w:hint="eastAsia"/>
          <w:color w:val="000000"/>
          <w:kern w:val="0"/>
          <w:szCs w:val="21"/>
        </w:rPr>
        <w:t>选中一条问题件信息，修改页面录入信息，</w:t>
      </w:r>
      <w:r>
        <w:rPr>
          <w:rFonts w:ascii="宋体" w:cs="宋体" w:hint="eastAsia"/>
          <w:color w:val="000000"/>
          <w:kern w:val="0"/>
          <w:szCs w:val="21"/>
        </w:rPr>
        <w:t>点击</w:t>
      </w:r>
      <w:r w:rsidR="00F806C1">
        <w:rPr>
          <w:rFonts w:ascii="宋体" w:cs="宋体"/>
          <w:color w:val="000000"/>
          <w:kern w:val="0"/>
          <w:szCs w:val="21"/>
        </w:rPr>
        <w:t>该按钮</w:t>
      </w:r>
      <w:r w:rsidR="00F806C1">
        <w:rPr>
          <w:rFonts w:ascii="宋体" w:cs="宋体" w:hint="eastAsia"/>
          <w:color w:val="000000"/>
          <w:kern w:val="0"/>
          <w:szCs w:val="21"/>
        </w:rPr>
        <w:t>，即可修改选中的问题件信息</w:t>
      </w:r>
      <w:r>
        <w:rPr>
          <w:rFonts w:ascii="宋体" w:cs="宋体"/>
          <w:color w:val="000000"/>
          <w:kern w:val="0"/>
          <w:szCs w:val="21"/>
        </w:rPr>
        <w:t>。</w:t>
      </w:r>
      <w:ins w:id="56" w:author="Du, Jane-JY" w:date="2019-07-10T16:53:00Z">
        <w:r w:rsidR="00F0582F">
          <w:rPr>
            <w:rFonts w:ascii="宋体" w:cs="宋体" w:hint="eastAsia"/>
            <w:color w:val="000000"/>
            <w:kern w:val="0"/>
            <w:szCs w:val="21"/>
          </w:rPr>
          <w:t>对于已经回复的问题件不允许修改。</w:t>
        </w:r>
      </w:ins>
    </w:p>
    <w:p w14:paraId="3D82279E" w14:textId="77777777" w:rsidR="00F806C1" w:rsidRDefault="00F806C1" w:rsidP="00E413C4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【删除】：选中一条问题件信息，点击</w:t>
      </w:r>
      <w:r>
        <w:rPr>
          <w:rFonts w:ascii="宋体" w:cs="宋体"/>
          <w:color w:val="000000"/>
          <w:kern w:val="0"/>
          <w:szCs w:val="21"/>
        </w:rPr>
        <w:t>该按钮</w:t>
      </w:r>
      <w:r>
        <w:rPr>
          <w:rFonts w:ascii="宋体" w:cs="宋体" w:hint="eastAsia"/>
          <w:color w:val="000000"/>
          <w:kern w:val="0"/>
          <w:szCs w:val="21"/>
        </w:rPr>
        <w:t>，即可删除选中的问题件信息</w:t>
      </w:r>
      <w:r>
        <w:rPr>
          <w:rFonts w:ascii="宋体" w:cs="宋体"/>
          <w:color w:val="000000"/>
          <w:kern w:val="0"/>
          <w:szCs w:val="21"/>
        </w:rPr>
        <w:t>。</w:t>
      </w:r>
      <w:commentRangeEnd w:id="54"/>
      <w:r w:rsidR="00F0582F">
        <w:rPr>
          <w:rStyle w:val="af5"/>
        </w:rPr>
        <w:commentReference w:id="54"/>
      </w:r>
      <w:commentRangeEnd w:id="55"/>
      <w:r w:rsidR="00876D8C">
        <w:rPr>
          <w:rStyle w:val="af5"/>
        </w:rPr>
        <w:commentReference w:id="55"/>
      </w:r>
      <w:ins w:id="57" w:author="Du, Jane-JY" w:date="2019-07-10T16:52:00Z">
        <w:r w:rsidR="00F0582F">
          <w:rPr>
            <w:rFonts w:ascii="宋体" w:cs="宋体" w:hint="eastAsia"/>
            <w:color w:val="000000"/>
            <w:kern w:val="0"/>
            <w:szCs w:val="21"/>
          </w:rPr>
          <w:t>对于已经</w:t>
        </w:r>
        <w:r w:rsidR="00F0582F">
          <w:rPr>
            <w:rFonts w:ascii="宋体" w:cs="宋体" w:hint="eastAsia"/>
            <w:color w:val="000000"/>
            <w:kern w:val="0"/>
            <w:szCs w:val="21"/>
          </w:rPr>
          <w:lastRenderedPageBreak/>
          <w:t>回复的问题件不允许删除。</w:t>
        </w:r>
      </w:ins>
    </w:p>
    <w:p w14:paraId="4536A281" w14:textId="77777777" w:rsidR="00E413C4" w:rsidRDefault="00E413C4" w:rsidP="007A2F0D">
      <w:pPr>
        <w:numPr>
          <w:ilvl w:val="0"/>
          <w:numId w:val="5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操作流程说明</w:t>
      </w:r>
    </w:p>
    <w:p w14:paraId="5C04FAFD" w14:textId="77777777" w:rsidR="00E413C4" w:rsidRDefault="00F13BE1" w:rsidP="009209E6">
      <w:pPr>
        <w:spacing w:line="360" w:lineRule="auto"/>
        <w:ind w:firstLine="36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无</w:t>
      </w:r>
      <w:r w:rsidR="00E413C4">
        <w:rPr>
          <w:rFonts w:ascii="宋体" w:cs="宋体" w:hint="eastAsia"/>
          <w:color w:val="000000"/>
          <w:kern w:val="0"/>
          <w:szCs w:val="21"/>
        </w:rPr>
        <w:t>。</w:t>
      </w:r>
    </w:p>
    <w:p w14:paraId="461DAABB" w14:textId="77777777" w:rsidR="00F13BE1" w:rsidRDefault="00F13BE1" w:rsidP="00F13BE1">
      <w:pPr>
        <w:pStyle w:val="5"/>
      </w:pPr>
      <w:r>
        <w:rPr>
          <w:rFonts w:hint="eastAsia"/>
        </w:rPr>
        <w:t>问题件回复界面</w:t>
      </w:r>
    </w:p>
    <w:p w14:paraId="7B2B9435" w14:textId="77777777" w:rsidR="00F13BE1" w:rsidRDefault="00F13BE1" w:rsidP="00F13BE1">
      <w:pPr>
        <w:ind w:left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新单录入环节点击【问题件管理】按钮，进入“问题件管理”界面：</w:t>
      </w:r>
    </w:p>
    <w:p w14:paraId="51E1B202" w14:textId="77777777" w:rsidR="00F13BE1" w:rsidRDefault="00F13BE1" w:rsidP="00F13BE1">
      <w:pPr>
        <w:rPr>
          <w:b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050CEC4F" wp14:editId="5BD25516">
            <wp:extent cx="5274310" cy="1331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E133" w14:textId="77777777" w:rsidR="00F13BE1" w:rsidRDefault="00F13BE1" w:rsidP="007A2F0D">
      <w:pPr>
        <w:numPr>
          <w:ilvl w:val="0"/>
          <w:numId w:val="9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按钮/字段说明</w:t>
      </w:r>
    </w:p>
    <w:p w14:paraId="1DAA3FA4" w14:textId="77777777" w:rsidR="00F13BE1" w:rsidRDefault="00F13BE1" w:rsidP="007A2F0D">
      <w:pPr>
        <w:numPr>
          <w:ilvl w:val="0"/>
          <w:numId w:val="10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查询条件</w:t>
      </w:r>
    </w:p>
    <w:p w14:paraId="27582F73" w14:textId="77777777" w:rsidR="00F13BE1" w:rsidRDefault="00F13BE1" w:rsidP="00F13BE1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&lt;发送起期&gt;：非必录。</w:t>
      </w:r>
    </w:p>
    <w:p w14:paraId="7D212371" w14:textId="77777777" w:rsidR="00F13BE1" w:rsidRDefault="00F13BE1" w:rsidP="00F13BE1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&lt;发送止期&gt;：非必录。</w:t>
      </w:r>
    </w:p>
    <w:p w14:paraId="7B59AFFE" w14:textId="77777777" w:rsidR="00F13BE1" w:rsidRDefault="00F13BE1" w:rsidP="00F13BE1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&lt;问题件状态&gt;：非必录。下拉框：未回复、已回复。</w:t>
      </w:r>
    </w:p>
    <w:p w14:paraId="3AC18C8C" w14:textId="77777777" w:rsidR="00F13BE1" w:rsidRDefault="00F13BE1" w:rsidP="00F13BE1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&lt;回复起期&gt;：非必录。</w:t>
      </w:r>
    </w:p>
    <w:p w14:paraId="2E39B8A4" w14:textId="77777777" w:rsidR="00F13BE1" w:rsidRDefault="00F13BE1" w:rsidP="00F13BE1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&lt;回复止期&gt;：非必录。</w:t>
      </w:r>
    </w:p>
    <w:p w14:paraId="776D46FD" w14:textId="77777777" w:rsidR="00F13BE1" w:rsidRDefault="00F13BE1" w:rsidP="00F13BE1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【查询】：点击该按钮，查询出符合以上条件的问题件信息。</w:t>
      </w:r>
    </w:p>
    <w:p w14:paraId="364948D4" w14:textId="77777777" w:rsidR="00F13BE1" w:rsidRDefault="00F13BE1" w:rsidP="007A2F0D">
      <w:pPr>
        <w:numPr>
          <w:ilvl w:val="0"/>
          <w:numId w:val="10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问题件列表</w:t>
      </w:r>
    </w:p>
    <w:p w14:paraId="347BBCAA" w14:textId="77777777" w:rsidR="00F13BE1" w:rsidRDefault="00F13BE1" w:rsidP="00F13BE1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 xml:space="preserve"> “结果展示字段”：问题件类型、问题内容、回复内容、问题件状态、发送节点、发送日期、回复节点、回复日期、发送人、回复人。</w:t>
      </w:r>
    </w:p>
    <w:p w14:paraId="0A01A2D3" w14:textId="77777777" w:rsidR="00F13BE1" w:rsidRDefault="00F13BE1" w:rsidP="00F13BE1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&lt;问题件类型&gt;：只读。</w:t>
      </w:r>
    </w:p>
    <w:p w14:paraId="7BD01CB1" w14:textId="77777777" w:rsidR="00F13BE1" w:rsidRDefault="00F13BE1" w:rsidP="00F13BE1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&lt;是否计入差错&gt;：只读。</w:t>
      </w:r>
    </w:p>
    <w:p w14:paraId="79E99A4C" w14:textId="77777777" w:rsidR="00F13BE1" w:rsidRDefault="00F13BE1" w:rsidP="00F13BE1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&lt;问题内容&gt;：只读。</w:t>
      </w:r>
    </w:p>
    <w:p w14:paraId="11D15A4F" w14:textId="77777777" w:rsidR="00F13BE1" w:rsidRDefault="00F13BE1" w:rsidP="00F13BE1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&lt;回复内容&gt;：必录。</w:t>
      </w:r>
    </w:p>
    <w:p w14:paraId="2782568D" w14:textId="77777777" w:rsidR="00F13BE1" w:rsidRDefault="00F13BE1" w:rsidP="00F13BE1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【回复】：选中一条问题件信息，录入</w:t>
      </w:r>
      <w:r w:rsidR="00380283">
        <w:rPr>
          <w:rFonts w:ascii="宋体" w:cs="宋体" w:hint="eastAsia"/>
          <w:color w:val="000000"/>
          <w:kern w:val="0"/>
          <w:szCs w:val="21"/>
        </w:rPr>
        <w:t>回复内容</w:t>
      </w:r>
      <w:r>
        <w:rPr>
          <w:rFonts w:ascii="宋体" w:cs="宋体" w:hint="eastAsia"/>
          <w:color w:val="000000"/>
          <w:kern w:val="0"/>
          <w:szCs w:val="21"/>
        </w:rPr>
        <w:t>，点击</w:t>
      </w:r>
      <w:r>
        <w:rPr>
          <w:rFonts w:ascii="宋体" w:cs="宋体"/>
          <w:color w:val="000000"/>
          <w:kern w:val="0"/>
          <w:szCs w:val="21"/>
        </w:rPr>
        <w:t>该按钮</w:t>
      </w:r>
      <w:r w:rsidR="00380283">
        <w:rPr>
          <w:rFonts w:ascii="宋体" w:cs="宋体" w:hint="eastAsia"/>
          <w:color w:val="000000"/>
          <w:kern w:val="0"/>
          <w:szCs w:val="21"/>
        </w:rPr>
        <w:t>，即可回复</w:t>
      </w:r>
      <w:r>
        <w:rPr>
          <w:rFonts w:ascii="宋体" w:cs="宋体" w:hint="eastAsia"/>
          <w:color w:val="000000"/>
          <w:kern w:val="0"/>
          <w:szCs w:val="21"/>
        </w:rPr>
        <w:t>选中的问题件信息</w:t>
      </w:r>
      <w:r>
        <w:rPr>
          <w:rFonts w:ascii="宋体" w:cs="宋体"/>
          <w:color w:val="000000"/>
          <w:kern w:val="0"/>
          <w:szCs w:val="21"/>
        </w:rPr>
        <w:t>。</w:t>
      </w:r>
    </w:p>
    <w:p w14:paraId="4E3F2E7F" w14:textId="77777777" w:rsidR="00E413C4" w:rsidRDefault="00F13BE1" w:rsidP="007A2F0D">
      <w:pPr>
        <w:numPr>
          <w:ilvl w:val="0"/>
          <w:numId w:val="9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操作流程说明</w:t>
      </w:r>
    </w:p>
    <w:p w14:paraId="68E79EB8" w14:textId="77777777" w:rsidR="000A6DC7" w:rsidRPr="000A6DC7" w:rsidRDefault="000A6DC7" w:rsidP="000A6DC7">
      <w:pPr>
        <w:spacing w:line="360" w:lineRule="auto"/>
        <w:ind w:left="360"/>
        <w:rPr>
          <w:rFonts w:ascii="宋体" w:cs="宋体"/>
          <w:color w:val="000000"/>
          <w:kern w:val="0"/>
          <w:szCs w:val="21"/>
        </w:rPr>
      </w:pPr>
      <w:r w:rsidRPr="000A6DC7">
        <w:rPr>
          <w:rFonts w:ascii="宋体" w:cs="宋体"/>
          <w:color w:val="000000"/>
          <w:kern w:val="0"/>
          <w:szCs w:val="21"/>
        </w:rPr>
        <w:lastRenderedPageBreak/>
        <w:t>无</w:t>
      </w:r>
      <w:r w:rsidRPr="000A6DC7">
        <w:rPr>
          <w:rFonts w:ascii="宋体" w:cs="宋体" w:hint="eastAsia"/>
          <w:color w:val="000000"/>
          <w:kern w:val="0"/>
          <w:szCs w:val="21"/>
        </w:rPr>
        <w:t>。</w:t>
      </w:r>
    </w:p>
    <w:p w14:paraId="18C0D7DB" w14:textId="77777777" w:rsidR="000A6DC7" w:rsidRPr="00F13BE1" w:rsidRDefault="000A6DC7" w:rsidP="007A2F0D">
      <w:pPr>
        <w:numPr>
          <w:ilvl w:val="0"/>
          <w:numId w:val="9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/>
          <w:b/>
          <w:color w:val="000000"/>
          <w:kern w:val="0"/>
          <w:szCs w:val="21"/>
        </w:rPr>
        <w:t>业务规则</w:t>
      </w:r>
    </w:p>
    <w:p w14:paraId="3925AC53" w14:textId="77777777" w:rsidR="00AC4D98" w:rsidRPr="0037300C" w:rsidRDefault="000632C6" w:rsidP="007A2F0D">
      <w:pPr>
        <w:numPr>
          <w:ilvl w:val="0"/>
          <w:numId w:val="7"/>
        </w:numPr>
        <w:spacing w:line="360" w:lineRule="auto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各节点可下发的问题件参考“问题件下发”界面中</w:t>
      </w:r>
      <w:r>
        <w:rPr>
          <w:rFonts w:ascii="宋体" w:cs="宋体" w:hint="eastAsia"/>
          <w:color w:val="000000"/>
          <w:kern w:val="0"/>
          <w:szCs w:val="21"/>
        </w:rPr>
        <w:t>&lt;问题件类型&gt;</w:t>
      </w:r>
      <w:r>
        <w:rPr>
          <w:rFonts w:hint="eastAsia"/>
        </w:rPr>
        <w:t>字段说明</w:t>
      </w:r>
      <w:r w:rsidR="00AC4D98">
        <w:rPr>
          <w:rFonts w:hint="eastAsia"/>
        </w:rPr>
        <w:t>；</w:t>
      </w:r>
    </w:p>
    <w:p w14:paraId="7550B5BB" w14:textId="77777777" w:rsidR="009C2B46" w:rsidRDefault="007A2455" w:rsidP="007A2F0D">
      <w:pPr>
        <w:numPr>
          <w:ilvl w:val="0"/>
          <w:numId w:val="7"/>
        </w:numPr>
        <w:spacing w:line="360" w:lineRule="auto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新单/保全</w:t>
      </w:r>
      <w:r w:rsidR="000632C6">
        <w:rPr>
          <w:rFonts w:ascii="宋体" w:cs="宋体" w:hint="eastAsia"/>
          <w:color w:val="000000"/>
          <w:kern w:val="0"/>
          <w:szCs w:val="21"/>
        </w:rPr>
        <w:t>模块发送影像问题件后，节点流转至新单录入/保全受理节点，同时核心</w:t>
      </w:r>
      <w:commentRangeStart w:id="58"/>
      <w:commentRangeStart w:id="59"/>
      <w:r w:rsidR="000632C6">
        <w:rPr>
          <w:rFonts w:ascii="宋体" w:cs="宋体" w:hint="eastAsia"/>
          <w:color w:val="000000"/>
          <w:kern w:val="0"/>
          <w:szCs w:val="21"/>
        </w:rPr>
        <w:t>系统自动向影像系统发送问题件</w:t>
      </w:r>
      <w:commentRangeEnd w:id="58"/>
      <w:r w:rsidR="00F0582F">
        <w:rPr>
          <w:rStyle w:val="af5"/>
        </w:rPr>
        <w:commentReference w:id="58"/>
      </w:r>
      <w:commentRangeEnd w:id="59"/>
      <w:r w:rsidR="00C470B6">
        <w:rPr>
          <w:rStyle w:val="af5"/>
        </w:rPr>
        <w:commentReference w:id="59"/>
      </w:r>
      <w:r w:rsidR="000632C6">
        <w:rPr>
          <w:rFonts w:ascii="宋体" w:cs="宋体" w:hint="eastAsia"/>
          <w:color w:val="000000"/>
          <w:kern w:val="0"/>
          <w:szCs w:val="21"/>
        </w:rPr>
        <w:t>，待影像系统扫描修改完毕后，该问题件自动回复，新单录入/保全受理确认影像无误后，流程可继续向下进行流转</w:t>
      </w:r>
      <w:r w:rsidR="0037300C">
        <w:rPr>
          <w:rFonts w:ascii="宋体" w:cs="宋体" w:hint="eastAsia"/>
          <w:color w:val="000000"/>
          <w:kern w:val="0"/>
          <w:szCs w:val="21"/>
        </w:rPr>
        <w:t>；</w:t>
      </w:r>
    </w:p>
    <w:p w14:paraId="3458AF03" w14:textId="77777777" w:rsidR="000632C6" w:rsidRDefault="000632C6" w:rsidP="007A2F0D">
      <w:pPr>
        <w:numPr>
          <w:ilvl w:val="0"/>
          <w:numId w:val="7"/>
        </w:numPr>
        <w:spacing w:line="360" w:lineRule="auto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各岗位新增</w:t>
      </w:r>
      <w:r>
        <w:rPr>
          <w:rFonts w:ascii="宋体" w:cs="宋体" w:hint="eastAsia"/>
          <w:color w:val="000000"/>
          <w:kern w:val="0"/>
          <w:szCs w:val="21"/>
        </w:rPr>
        <w:t>的问题件，在任务提交前可对问题件进行修改或删除，不可对当前岗位下发的问题件进行回复；</w:t>
      </w:r>
    </w:p>
    <w:p w14:paraId="493EC51B" w14:textId="77777777" w:rsidR="000632C6" w:rsidRDefault="000632C6" w:rsidP="007A2F0D">
      <w:pPr>
        <w:numPr>
          <w:ilvl w:val="0"/>
          <w:numId w:val="7"/>
        </w:numPr>
        <w:spacing w:line="360" w:lineRule="auto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其它岗位下发给当前岗位的问题件，当前岗位不可对问题件进行修改或删除，只能进行回复；</w:t>
      </w:r>
    </w:p>
    <w:p w14:paraId="081C6D6F" w14:textId="77777777" w:rsidR="000632C6" w:rsidRDefault="000632C6" w:rsidP="007A2F0D">
      <w:pPr>
        <w:numPr>
          <w:ilvl w:val="0"/>
          <w:numId w:val="7"/>
        </w:numPr>
        <w:spacing w:line="360" w:lineRule="auto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当前岗位存在需要回复的问题件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/>
          <w:color w:val="000000"/>
          <w:kern w:val="0"/>
          <w:szCs w:val="21"/>
        </w:rPr>
        <w:t>在问题件回复前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/>
          <w:color w:val="000000"/>
          <w:kern w:val="0"/>
          <w:szCs w:val="21"/>
        </w:rPr>
        <w:t>流程不能向下流转</w:t>
      </w:r>
      <w:r>
        <w:rPr>
          <w:rFonts w:ascii="宋体" w:cs="宋体" w:hint="eastAsia"/>
          <w:color w:val="000000"/>
          <w:kern w:val="0"/>
          <w:szCs w:val="21"/>
        </w:rPr>
        <w:t>；</w:t>
      </w:r>
    </w:p>
    <w:p w14:paraId="459EFFE2" w14:textId="77777777" w:rsidR="000632C6" w:rsidRDefault="00281CA4" w:rsidP="007A2F0D">
      <w:pPr>
        <w:numPr>
          <w:ilvl w:val="0"/>
          <w:numId w:val="7"/>
        </w:numPr>
        <w:spacing w:line="360" w:lineRule="auto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各岗位只能对下发给当前</w:t>
      </w:r>
      <w:r w:rsidR="00A804BE">
        <w:rPr>
          <w:rFonts w:ascii="宋体" w:cs="宋体" w:hint="eastAsia"/>
          <w:color w:val="000000"/>
          <w:kern w:val="0"/>
          <w:szCs w:val="21"/>
        </w:rPr>
        <w:t>岗位的问题件进行回复，不能回复下发给其它岗位的问题件；</w:t>
      </w:r>
    </w:p>
    <w:p w14:paraId="7FCB62A8" w14:textId="77777777" w:rsidR="00A804BE" w:rsidRDefault="00A804BE" w:rsidP="007A2F0D">
      <w:pPr>
        <w:numPr>
          <w:ilvl w:val="0"/>
          <w:numId w:val="7"/>
        </w:numPr>
        <w:spacing w:line="360" w:lineRule="auto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一个岗位如果同时录入了多个岗位的问题件</w:t>
      </w:r>
      <w:r>
        <w:rPr>
          <w:rFonts w:ascii="宋体" w:cs="宋体" w:hint="eastAsia"/>
          <w:color w:val="000000"/>
          <w:kern w:val="0"/>
          <w:szCs w:val="21"/>
        </w:rPr>
        <w:t>，任务提交后，节点流转至最早的操作岗位，各岗位依次回复下发给自己岗位的问题件</w:t>
      </w:r>
      <w:r w:rsidR="000355F4">
        <w:rPr>
          <w:rFonts w:ascii="宋体" w:cs="宋体" w:hint="eastAsia"/>
          <w:color w:val="000000"/>
          <w:kern w:val="0"/>
          <w:szCs w:val="21"/>
        </w:rPr>
        <w:t>；</w:t>
      </w:r>
    </w:p>
    <w:p w14:paraId="3894B3E7" w14:textId="77777777" w:rsidR="00A804BE" w:rsidRDefault="000355F4" w:rsidP="007A2F0D">
      <w:pPr>
        <w:pStyle w:val="af8"/>
        <w:numPr>
          <w:ilvl w:val="0"/>
          <w:numId w:val="11"/>
        </w:numPr>
        <w:spacing w:line="360" w:lineRule="auto"/>
        <w:ind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例如：</w:t>
      </w:r>
      <w:r w:rsidR="00A804BE" w:rsidRPr="000355F4">
        <w:rPr>
          <w:rFonts w:ascii="宋体" w:cs="宋体" w:hint="eastAsia"/>
          <w:color w:val="000000"/>
          <w:kern w:val="0"/>
          <w:szCs w:val="21"/>
        </w:rPr>
        <w:t>人工核保下发了一条新单录入的问题件和一条新单复核的问题件，则人工核保点击核保完毕后，节点</w:t>
      </w:r>
      <w:r>
        <w:rPr>
          <w:rFonts w:ascii="宋体" w:cs="宋体" w:hint="eastAsia"/>
          <w:color w:val="000000"/>
          <w:kern w:val="0"/>
          <w:szCs w:val="21"/>
        </w:rPr>
        <w:t>首先</w:t>
      </w:r>
      <w:r w:rsidR="00A804BE" w:rsidRPr="000355F4">
        <w:rPr>
          <w:rFonts w:ascii="宋体" w:cs="宋体" w:hint="eastAsia"/>
          <w:color w:val="000000"/>
          <w:kern w:val="0"/>
          <w:szCs w:val="21"/>
        </w:rPr>
        <w:t>流转至新单录入，新单录入对新单录入问题件进行回复后，点击录入完毕，节点流转至新单复核，新单复核对新单复核问题件进行回复后，点击复核完毕，节点</w:t>
      </w:r>
      <w:r>
        <w:rPr>
          <w:rFonts w:ascii="宋体" w:cs="宋体" w:hint="eastAsia"/>
          <w:color w:val="000000"/>
          <w:kern w:val="0"/>
          <w:szCs w:val="21"/>
        </w:rPr>
        <w:t>流转至</w:t>
      </w:r>
      <w:r w:rsidR="00A804BE" w:rsidRPr="000355F4">
        <w:rPr>
          <w:rFonts w:ascii="宋体" w:cs="宋体" w:hint="eastAsia"/>
          <w:color w:val="000000"/>
          <w:kern w:val="0"/>
          <w:szCs w:val="21"/>
        </w:rPr>
        <w:t>人工核保</w:t>
      </w:r>
      <w:r>
        <w:rPr>
          <w:rFonts w:ascii="宋体" w:cs="宋体" w:hint="eastAsia"/>
          <w:color w:val="000000"/>
          <w:kern w:val="0"/>
          <w:szCs w:val="21"/>
        </w:rPr>
        <w:t>。</w:t>
      </w:r>
    </w:p>
    <w:p w14:paraId="3BC67BE9" w14:textId="77777777" w:rsidR="000355F4" w:rsidRDefault="000355F4" w:rsidP="007A2F0D">
      <w:pPr>
        <w:pStyle w:val="af8"/>
        <w:numPr>
          <w:ilvl w:val="0"/>
          <w:numId w:val="12"/>
        </w:numPr>
        <w:spacing w:line="360" w:lineRule="auto"/>
        <w:ind w:firstLineChars="0"/>
        <w:rPr>
          <w:rFonts w:ascii="宋体" w:cs="宋体"/>
          <w:color w:val="000000"/>
          <w:kern w:val="0"/>
          <w:szCs w:val="21"/>
        </w:rPr>
      </w:pPr>
      <w:r w:rsidRPr="000355F4">
        <w:rPr>
          <w:rFonts w:ascii="宋体" w:cs="宋体"/>
          <w:color w:val="000000"/>
          <w:kern w:val="0"/>
          <w:szCs w:val="21"/>
        </w:rPr>
        <w:t>一个岗位如果下发了问题件</w:t>
      </w:r>
      <w:r w:rsidRPr="000355F4">
        <w:rPr>
          <w:rFonts w:ascii="宋体" w:cs="宋体" w:hint="eastAsia"/>
          <w:color w:val="000000"/>
          <w:kern w:val="0"/>
          <w:szCs w:val="21"/>
        </w:rPr>
        <w:t>，</w:t>
      </w:r>
      <w:r w:rsidRPr="000355F4">
        <w:rPr>
          <w:rFonts w:ascii="宋体" w:cs="宋体"/>
          <w:color w:val="000000"/>
          <w:kern w:val="0"/>
          <w:szCs w:val="21"/>
        </w:rPr>
        <w:t>后续不论该任务如何修改</w:t>
      </w:r>
      <w:r w:rsidRPr="000355F4">
        <w:rPr>
          <w:rFonts w:ascii="宋体" w:cs="宋体" w:hint="eastAsia"/>
          <w:color w:val="000000"/>
          <w:kern w:val="0"/>
          <w:szCs w:val="21"/>
        </w:rPr>
        <w:t>，该任务</w:t>
      </w:r>
      <w:r w:rsidRPr="000355F4">
        <w:rPr>
          <w:rFonts w:ascii="宋体" w:cs="宋体"/>
          <w:color w:val="000000"/>
          <w:kern w:val="0"/>
          <w:szCs w:val="21"/>
        </w:rPr>
        <w:t>均需要流转至当前岗位进行查看</w:t>
      </w:r>
      <w:r>
        <w:rPr>
          <w:rFonts w:ascii="宋体" w:cs="宋体" w:hint="eastAsia"/>
          <w:color w:val="000000"/>
          <w:kern w:val="0"/>
          <w:szCs w:val="21"/>
        </w:rPr>
        <w:t>；</w:t>
      </w:r>
    </w:p>
    <w:p w14:paraId="488C6F10" w14:textId="77777777" w:rsidR="000355F4" w:rsidRDefault="000355F4" w:rsidP="007A2F0D">
      <w:pPr>
        <w:pStyle w:val="af8"/>
        <w:numPr>
          <w:ilvl w:val="0"/>
          <w:numId w:val="11"/>
        </w:numPr>
        <w:spacing w:line="360" w:lineRule="auto"/>
        <w:ind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例如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ascii="宋体" w:cs="宋体"/>
          <w:color w:val="000000"/>
          <w:kern w:val="0"/>
          <w:szCs w:val="21"/>
        </w:rPr>
        <w:t>人工核保</w:t>
      </w:r>
      <w:r w:rsidR="009F0557">
        <w:rPr>
          <w:rFonts w:ascii="宋体" w:cs="宋体" w:hint="eastAsia"/>
          <w:color w:val="000000"/>
          <w:kern w:val="0"/>
          <w:szCs w:val="21"/>
        </w:rPr>
        <w:t>下发了</w:t>
      </w:r>
      <w:r>
        <w:rPr>
          <w:rFonts w:ascii="宋体" w:cs="宋体"/>
          <w:color w:val="000000"/>
          <w:kern w:val="0"/>
          <w:szCs w:val="21"/>
        </w:rPr>
        <w:t>一条新单录入的问题件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/>
          <w:color w:val="000000"/>
          <w:kern w:val="0"/>
          <w:szCs w:val="21"/>
        </w:rPr>
        <w:t>后续新单录入修改投保单信息后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="00E1786B">
        <w:rPr>
          <w:rFonts w:ascii="宋体" w:cs="宋体" w:hint="eastAsia"/>
          <w:color w:val="000000"/>
          <w:kern w:val="0"/>
          <w:szCs w:val="21"/>
        </w:rPr>
        <w:t>即使</w:t>
      </w:r>
      <w:r w:rsidR="00573A5C">
        <w:rPr>
          <w:rFonts w:ascii="宋体" w:cs="宋体" w:hint="eastAsia"/>
          <w:color w:val="000000"/>
          <w:kern w:val="0"/>
          <w:szCs w:val="21"/>
        </w:rPr>
        <w:t>该投保单</w:t>
      </w:r>
      <w:r w:rsidR="00573A5C">
        <w:rPr>
          <w:rFonts w:ascii="宋体" w:cs="宋体"/>
          <w:color w:val="000000"/>
          <w:kern w:val="0"/>
          <w:szCs w:val="21"/>
        </w:rPr>
        <w:t>自动核保规则全部通过</w:t>
      </w:r>
      <w:r w:rsidR="00573A5C">
        <w:rPr>
          <w:rFonts w:ascii="宋体" w:cs="宋体" w:hint="eastAsia"/>
          <w:color w:val="000000"/>
          <w:kern w:val="0"/>
          <w:szCs w:val="21"/>
        </w:rPr>
        <w:t>，该任务也需要重新流转至人工核保环节进行处理。</w:t>
      </w:r>
    </w:p>
    <w:p w14:paraId="4E8D9559" w14:textId="77777777" w:rsidR="00221CB3" w:rsidRDefault="00B04592" w:rsidP="007A2F0D">
      <w:pPr>
        <w:pStyle w:val="af8"/>
        <w:numPr>
          <w:ilvl w:val="0"/>
          <w:numId w:val="11"/>
        </w:numPr>
        <w:spacing w:line="360" w:lineRule="auto"/>
        <w:ind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自核规则中增加</w:t>
      </w:r>
      <w:r w:rsidR="00221CB3">
        <w:rPr>
          <w:rFonts w:ascii="宋体" w:cs="宋体"/>
          <w:color w:val="000000"/>
          <w:kern w:val="0"/>
          <w:szCs w:val="21"/>
        </w:rPr>
        <w:t>规则</w:t>
      </w:r>
      <w:r w:rsidR="00221CB3">
        <w:rPr>
          <w:rFonts w:ascii="宋体" w:cs="宋体" w:hint="eastAsia"/>
          <w:color w:val="000000"/>
          <w:kern w:val="0"/>
          <w:szCs w:val="21"/>
        </w:rPr>
        <w:t>：</w:t>
      </w:r>
      <w:r w:rsidR="009209E6">
        <w:rPr>
          <w:rFonts w:ascii="宋体" w:cs="宋体" w:hint="eastAsia"/>
          <w:color w:val="000000"/>
          <w:kern w:val="0"/>
          <w:szCs w:val="21"/>
        </w:rPr>
        <w:t>本案件</w:t>
      </w:r>
      <w:ins w:id="60" w:author="Du, Jane-JY" w:date="2019-07-10T16:58:00Z">
        <w:r w:rsidR="00F0582F">
          <w:rPr>
            <w:rFonts w:ascii="宋体" w:cs="宋体" w:hint="eastAsia"/>
            <w:color w:val="000000"/>
            <w:kern w:val="0"/>
            <w:szCs w:val="21"/>
          </w:rPr>
          <w:t>有</w:t>
        </w:r>
      </w:ins>
      <w:del w:id="61" w:author="Du, Jane-JY" w:date="2019-07-10T16:58:00Z">
        <w:r w:rsidR="009209E6" w:rsidDel="00F0582F">
          <w:rPr>
            <w:rFonts w:ascii="宋体" w:cs="宋体" w:hint="eastAsia"/>
            <w:color w:val="000000"/>
            <w:kern w:val="0"/>
            <w:szCs w:val="21"/>
          </w:rPr>
          <w:delText>为</w:delText>
        </w:r>
      </w:del>
      <w:r w:rsidR="00221CB3">
        <w:rPr>
          <w:rFonts w:ascii="宋体" w:cs="宋体"/>
          <w:color w:val="000000"/>
          <w:kern w:val="0"/>
          <w:szCs w:val="21"/>
        </w:rPr>
        <w:t>问题件</w:t>
      </w:r>
      <w:ins w:id="62" w:author="Du, Jane-JY" w:date="2019-07-10T16:58:00Z">
        <w:r w:rsidR="00F0582F">
          <w:rPr>
            <w:rFonts w:ascii="宋体" w:cs="宋体" w:hint="eastAsia"/>
            <w:color w:val="000000"/>
            <w:kern w:val="0"/>
            <w:szCs w:val="21"/>
          </w:rPr>
          <w:t>记录</w:t>
        </w:r>
      </w:ins>
      <w:r w:rsidR="00221CB3">
        <w:rPr>
          <w:rFonts w:ascii="宋体" w:cs="宋体" w:hint="eastAsia"/>
          <w:color w:val="000000"/>
          <w:kern w:val="0"/>
          <w:szCs w:val="21"/>
        </w:rPr>
        <w:t>。</w:t>
      </w:r>
    </w:p>
    <w:p w14:paraId="28A75DB0" w14:textId="77777777" w:rsidR="00141A10" w:rsidRDefault="00141A10" w:rsidP="00141A10">
      <w:pPr>
        <w:pStyle w:val="3"/>
        <w:spacing w:before="156" w:after="156"/>
        <w:ind w:left="1003"/>
      </w:pPr>
      <w:bookmarkStart w:id="63" w:name="_Toc13156117"/>
      <w:r>
        <w:rPr>
          <w:rFonts w:hint="eastAsia"/>
        </w:rPr>
        <w:lastRenderedPageBreak/>
        <w:t>问题件查询</w:t>
      </w:r>
      <w:bookmarkEnd w:id="63"/>
    </w:p>
    <w:p w14:paraId="37C1E10F" w14:textId="77777777" w:rsidR="00141A10" w:rsidRDefault="00141A10" w:rsidP="00141A10">
      <w:pPr>
        <w:pStyle w:val="4"/>
        <w:spacing w:before="156" w:after="156"/>
      </w:pPr>
      <w:r>
        <w:rPr>
          <w:rFonts w:hint="eastAsia"/>
        </w:rPr>
        <w:t>功能概述</w:t>
      </w:r>
    </w:p>
    <w:p w14:paraId="23E3D82A" w14:textId="77777777" w:rsidR="00141A10" w:rsidRDefault="00141A10" w:rsidP="00141A10">
      <w:pPr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简述</w:t>
      </w:r>
    </w:p>
    <w:p w14:paraId="76E88352" w14:textId="77777777" w:rsidR="00141A10" w:rsidRDefault="00141A10" w:rsidP="00141A10">
      <w:pPr>
        <w:spacing w:line="360" w:lineRule="auto"/>
        <w:ind w:left="420" w:firstLineChars="200" w:firstLine="42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通过该菜单对问题件信息进行查询，可查询所有状态的问题件</w:t>
      </w:r>
      <w:r>
        <w:rPr>
          <w:rFonts w:ascii="宋体" w:cs="宋体" w:hint="eastAsia"/>
          <w:color w:val="000000"/>
          <w:kern w:val="0"/>
          <w:szCs w:val="21"/>
        </w:rPr>
        <w:t>。</w:t>
      </w:r>
    </w:p>
    <w:p w14:paraId="5102C63E" w14:textId="77777777" w:rsidR="00141A10" w:rsidRDefault="00141A10" w:rsidP="00141A10">
      <w:pPr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菜单位置</w:t>
      </w:r>
    </w:p>
    <w:p w14:paraId="727C1043" w14:textId="77777777" w:rsidR="00141A10" w:rsidRDefault="00141A10" w:rsidP="00141A10">
      <w:pPr>
        <w:spacing w:line="360" w:lineRule="auto"/>
        <w:ind w:left="147" w:firstLineChars="130" w:firstLine="273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[综合查询]-&gt; [其它查询]</w:t>
      </w:r>
      <w:r w:rsidRPr="00141A10">
        <w:rPr>
          <w:rFonts w:asci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cs="宋体" w:hint="eastAsia"/>
          <w:color w:val="000000"/>
          <w:kern w:val="0"/>
          <w:szCs w:val="21"/>
        </w:rPr>
        <w:t>-&gt; [问题件查询]。</w:t>
      </w:r>
    </w:p>
    <w:p w14:paraId="1C88CF15" w14:textId="77777777" w:rsidR="00141A10" w:rsidRDefault="00141A10" w:rsidP="00141A10">
      <w:pPr>
        <w:pStyle w:val="4"/>
        <w:spacing w:before="156" w:after="156"/>
      </w:pPr>
      <w:r>
        <w:rPr>
          <w:rFonts w:hint="eastAsia"/>
        </w:rPr>
        <w:t>界面及界面说明</w:t>
      </w:r>
    </w:p>
    <w:p w14:paraId="477D0C1B" w14:textId="77777777" w:rsidR="00141A10" w:rsidRDefault="00141A10" w:rsidP="00141A10">
      <w:pPr>
        <w:rPr>
          <w:b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2F170449" wp14:editId="210C2F73">
            <wp:extent cx="5274310" cy="1216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397C" w14:textId="77777777" w:rsidR="00141A10" w:rsidRDefault="00141A10" w:rsidP="00141A10">
      <w:pPr>
        <w:numPr>
          <w:ilvl w:val="0"/>
          <w:numId w:val="13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按钮/字段说明</w:t>
      </w:r>
    </w:p>
    <w:p w14:paraId="5817FD12" w14:textId="77777777" w:rsidR="00141A10" w:rsidRDefault="00141A10" w:rsidP="00141A10">
      <w:pPr>
        <w:numPr>
          <w:ilvl w:val="0"/>
          <w:numId w:val="14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查询条件</w:t>
      </w:r>
    </w:p>
    <w:p w14:paraId="2B549021" w14:textId="77777777" w:rsidR="00F746FF" w:rsidRDefault="00F746FF" w:rsidP="00F746FF">
      <w:pPr>
        <w:spacing w:line="360" w:lineRule="auto"/>
        <w:ind w:left="420" w:firstLine="9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&lt;分支公司&gt;：非必录。</w:t>
      </w:r>
    </w:p>
    <w:p w14:paraId="662A0DBD" w14:textId="77777777" w:rsidR="00F746FF" w:rsidRDefault="00F746FF" w:rsidP="00F746FF">
      <w:pPr>
        <w:spacing w:line="360" w:lineRule="auto"/>
        <w:ind w:left="420" w:firstLine="9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&lt;业务类型&gt;：非必录。下拉框：询报价、新单、保全、理赔。</w:t>
      </w:r>
    </w:p>
    <w:p w14:paraId="765DFDFF" w14:textId="77777777" w:rsidR="00F746FF" w:rsidRDefault="00F746FF" w:rsidP="00F746FF">
      <w:pPr>
        <w:spacing w:line="360" w:lineRule="auto"/>
        <w:ind w:left="420" w:firstLine="9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&lt;业务号&gt;：非必录。</w:t>
      </w:r>
    </w:p>
    <w:p w14:paraId="0EE626E3" w14:textId="77777777" w:rsidR="00F746FF" w:rsidRDefault="00F746FF" w:rsidP="00F746FF">
      <w:pPr>
        <w:spacing w:line="360" w:lineRule="auto"/>
        <w:ind w:left="420" w:firstLine="90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&lt;问题件类型&gt;：非必录。下拉框，见问题件下发界面中可下发的问题件类型。</w:t>
      </w:r>
    </w:p>
    <w:p w14:paraId="2E6E80B2" w14:textId="77777777" w:rsidR="00F746FF" w:rsidRDefault="00F746FF" w:rsidP="00F746FF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&lt;发送起期&gt;：非必录。</w:t>
      </w:r>
    </w:p>
    <w:p w14:paraId="604C0946" w14:textId="77777777" w:rsidR="00F746FF" w:rsidRDefault="00F746FF" w:rsidP="00F746FF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&lt;发送止期&gt;：非必录。</w:t>
      </w:r>
    </w:p>
    <w:p w14:paraId="600CAFC0" w14:textId="77777777" w:rsidR="00F746FF" w:rsidRDefault="00F746FF" w:rsidP="00F746FF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&lt;问题件状态&gt;：非必录。下拉框：未回复、已回复。</w:t>
      </w:r>
    </w:p>
    <w:p w14:paraId="61BF331D" w14:textId="77777777" w:rsidR="00F746FF" w:rsidRDefault="00F746FF" w:rsidP="00F746FF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&lt;回复起期&gt;：非必录。</w:t>
      </w:r>
    </w:p>
    <w:p w14:paraId="7F18BB9E" w14:textId="77777777" w:rsidR="00F746FF" w:rsidRDefault="00F746FF" w:rsidP="00F746FF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&lt;回复止期&gt;：非必录。</w:t>
      </w:r>
    </w:p>
    <w:p w14:paraId="72E2A5AA" w14:textId="77777777" w:rsidR="00F746FF" w:rsidRDefault="00F746FF" w:rsidP="00F746FF">
      <w:pPr>
        <w:spacing w:line="360" w:lineRule="auto"/>
        <w:ind w:leftChars="243" w:left="51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【查询】：点击该按钮，查询出符合以上条件的问题件信息。</w:t>
      </w:r>
    </w:p>
    <w:p w14:paraId="7BFA61F7" w14:textId="77777777" w:rsidR="00141A10" w:rsidRPr="00F746FF" w:rsidRDefault="00F746FF" w:rsidP="00F746FF">
      <w:pPr>
        <w:pStyle w:val="af8"/>
        <w:numPr>
          <w:ilvl w:val="0"/>
          <w:numId w:val="12"/>
        </w:numPr>
        <w:spacing w:line="360" w:lineRule="auto"/>
        <w:ind w:firstLineChars="0"/>
        <w:rPr>
          <w:rFonts w:ascii="宋体" w:cs="宋体"/>
          <w:color w:val="000000"/>
          <w:kern w:val="0"/>
          <w:szCs w:val="21"/>
        </w:rPr>
      </w:pPr>
      <w:r w:rsidRPr="00F746FF">
        <w:rPr>
          <w:rFonts w:ascii="宋体" w:cs="宋体" w:hint="eastAsia"/>
          <w:color w:val="000000"/>
          <w:kern w:val="0"/>
          <w:szCs w:val="21"/>
        </w:rPr>
        <w:t>问题件查询功能可查询所有状态的问题件；</w:t>
      </w:r>
    </w:p>
    <w:p w14:paraId="4F8D40A2" w14:textId="77777777" w:rsidR="00141A10" w:rsidRDefault="00141A10" w:rsidP="00141A10">
      <w:pPr>
        <w:numPr>
          <w:ilvl w:val="0"/>
          <w:numId w:val="14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问题件列表</w:t>
      </w:r>
    </w:p>
    <w:p w14:paraId="78F56316" w14:textId="77777777" w:rsidR="00141A10" w:rsidRDefault="00141A10" w:rsidP="00141A10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 xml:space="preserve"> “结果展示字段”：</w:t>
      </w:r>
      <w:r w:rsidR="00F746FF">
        <w:rPr>
          <w:rFonts w:ascii="宋体" w:cs="宋体" w:hint="eastAsia"/>
          <w:color w:val="000000"/>
          <w:kern w:val="0"/>
          <w:szCs w:val="21"/>
        </w:rPr>
        <w:t>分支公司、业务类型、业务号、</w:t>
      </w:r>
      <w:r>
        <w:rPr>
          <w:rFonts w:ascii="宋体" w:cs="宋体" w:hint="eastAsia"/>
          <w:color w:val="000000"/>
          <w:kern w:val="0"/>
          <w:szCs w:val="21"/>
        </w:rPr>
        <w:t>问题件类型、问题内容、回复内</w:t>
      </w:r>
      <w:r>
        <w:rPr>
          <w:rFonts w:ascii="宋体" w:cs="宋体" w:hint="eastAsia"/>
          <w:color w:val="000000"/>
          <w:kern w:val="0"/>
          <w:szCs w:val="21"/>
        </w:rPr>
        <w:lastRenderedPageBreak/>
        <w:t>容、问题件状态、发送节点、发送日期、回复节点、回复日期、发送人、回复人</w:t>
      </w:r>
      <w:r w:rsidR="00F746FF">
        <w:rPr>
          <w:rFonts w:ascii="宋体" w:cs="宋体" w:hint="eastAsia"/>
          <w:color w:val="000000"/>
          <w:kern w:val="0"/>
          <w:szCs w:val="21"/>
        </w:rPr>
        <w:t>、是否计入差错、差错分类、差错原因</w:t>
      </w:r>
      <w:r>
        <w:rPr>
          <w:rFonts w:ascii="宋体" w:cs="宋体" w:hint="eastAsia"/>
          <w:color w:val="000000"/>
          <w:kern w:val="0"/>
          <w:szCs w:val="21"/>
        </w:rPr>
        <w:t>。</w:t>
      </w:r>
    </w:p>
    <w:p w14:paraId="78E733D5" w14:textId="77777777" w:rsidR="00141A10" w:rsidRDefault="00141A10" w:rsidP="00141A10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&lt;问题内容&gt;：只读。</w:t>
      </w:r>
    </w:p>
    <w:p w14:paraId="58BC617F" w14:textId="77777777" w:rsidR="00141A10" w:rsidRDefault="00141A10" w:rsidP="00141A10">
      <w:pPr>
        <w:spacing w:line="360" w:lineRule="auto"/>
        <w:ind w:firstLine="42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&lt;回复内容&gt;：</w:t>
      </w:r>
      <w:r w:rsidR="00F746FF">
        <w:rPr>
          <w:rFonts w:ascii="宋体" w:cs="宋体" w:hint="eastAsia"/>
          <w:color w:val="000000"/>
          <w:kern w:val="0"/>
          <w:szCs w:val="21"/>
        </w:rPr>
        <w:t>只读。</w:t>
      </w:r>
    </w:p>
    <w:p w14:paraId="4DF52D5D" w14:textId="77777777" w:rsidR="00141A10" w:rsidRDefault="00141A10" w:rsidP="00141A10">
      <w:pPr>
        <w:numPr>
          <w:ilvl w:val="0"/>
          <w:numId w:val="13"/>
        </w:numPr>
        <w:spacing w:line="360" w:lineRule="auto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</w:rPr>
        <w:t>操作流程说明</w:t>
      </w:r>
    </w:p>
    <w:p w14:paraId="51DA15A9" w14:textId="77777777" w:rsidR="00141A10" w:rsidRPr="00141A10" w:rsidRDefault="00141A10" w:rsidP="00141A10">
      <w:pPr>
        <w:spacing w:line="360" w:lineRule="auto"/>
        <w:ind w:left="360"/>
        <w:rPr>
          <w:rFonts w:ascii="宋体" w:cs="宋体"/>
          <w:color w:val="000000"/>
          <w:kern w:val="0"/>
          <w:szCs w:val="21"/>
        </w:rPr>
      </w:pPr>
      <w:r w:rsidRPr="000A6DC7">
        <w:rPr>
          <w:rFonts w:ascii="宋体" w:cs="宋体"/>
          <w:color w:val="000000"/>
          <w:kern w:val="0"/>
          <w:szCs w:val="21"/>
        </w:rPr>
        <w:t>无</w:t>
      </w:r>
      <w:r w:rsidRPr="000A6DC7">
        <w:rPr>
          <w:rFonts w:ascii="宋体" w:cs="宋体" w:hint="eastAsia"/>
          <w:color w:val="000000"/>
          <w:kern w:val="0"/>
          <w:szCs w:val="21"/>
        </w:rPr>
        <w:t>。</w:t>
      </w:r>
    </w:p>
    <w:p w14:paraId="367DDC2C" w14:textId="77777777" w:rsidR="009C2B46" w:rsidRDefault="009C2B46" w:rsidP="009C2B46">
      <w:pPr>
        <w:pStyle w:val="1"/>
        <w:spacing w:before="156" w:after="156"/>
      </w:pPr>
      <w:bookmarkStart w:id="64" w:name="_Toc13156118"/>
      <w:r w:rsidRPr="007A3FA4">
        <w:rPr>
          <w:rFonts w:hint="eastAsia"/>
        </w:rPr>
        <w:t>其他要求</w:t>
      </w:r>
      <w:bookmarkEnd w:id="64"/>
    </w:p>
    <w:p w14:paraId="15744D6B" w14:textId="77777777" w:rsidR="009C2B46" w:rsidRPr="00D4174C" w:rsidRDefault="00D4174C" w:rsidP="009209E6">
      <w:pPr>
        <w:ind w:firstLine="420"/>
      </w:pPr>
      <w:r w:rsidRPr="00D4174C">
        <w:rPr>
          <w:rFonts w:hint="eastAsia"/>
        </w:rPr>
        <w:t>无</w:t>
      </w:r>
      <w:r w:rsidRPr="00D4174C">
        <w:t>。</w:t>
      </w:r>
    </w:p>
    <w:p w14:paraId="29CAB5A6" w14:textId="77777777" w:rsidR="009C2B46" w:rsidRDefault="009C2B46" w:rsidP="009C2B46">
      <w:pPr>
        <w:pStyle w:val="1"/>
        <w:spacing w:before="156" w:after="156"/>
      </w:pPr>
      <w:bookmarkStart w:id="65" w:name="_Toc13156119"/>
      <w:r w:rsidRPr="007A3FA4">
        <w:rPr>
          <w:rFonts w:hint="eastAsia"/>
        </w:rPr>
        <w:t>测试考虑</w:t>
      </w:r>
      <w:bookmarkEnd w:id="65"/>
    </w:p>
    <w:p w14:paraId="60A7687C" w14:textId="77777777" w:rsidR="009C2B46" w:rsidRPr="00D4174C" w:rsidRDefault="00D4174C" w:rsidP="009209E6">
      <w:pPr>
        <w:ind w:firstLine="420"/>
      </w:pPr>
      <w:r w:rsidRPr="00D4174C">
        <w:rPr>
          <w:rFonts w:hint="eastAsia"/>
        </w:rPr>
        <w:t>无</w:t>
      </w:r>
      <w:r w:rsidRPr="00D4174C">
        <w:t>。</w:t>
      </w:r>
    </w:p>
    <w:p w14:paraId="11604C52" w14:textId="77777777" w:rsidR="009C2B46" w:rsidRDefault="009C2B46" w:rsidP="009C2B46">
      <w:pPr>
        <w:pStyle w:val="1"/>
        <w:spacing w:before="156" w:after="156"/>
      </w:pPr>
      <w:bookmarkStart w:id="66" w:name="_Toc13156120"/>
      <w:r w:rsidRPr="007A3FA4">
        <w:rPr>
          <w:rFonts w:hint="eastAsia"/>
        </w:rPr>
        <w:t>接口考虑</w:t>
      </w:r>
      <w:bookmarkEnd w:id="66"/>
    </w:p>
    <w:p w14:paraId="365C8F27" w14:textId="77777777" w:rsidR="009C2B46" w:rsidRPr="00D4174C" w:rsidRDefault="00D4174C" w:rsidP="009209E6">
      <w:pPr>
        <w:ind w:firstLine="420"/>
      </w:pPr>
      <w:r w:rsidRPr="00D4174C">
        <w:rPr>
          <w:rFonts w:hint="eastAsia"/>
        </w:rPr>
        <w:t>无</w:t>
      </w:r>
      <w:r w:rsidRPr="00D4174C">
        <w:t>。</w:t>
      </w:r>
    </w:p>
    <w:p w14:paraId="17EC88D6" w14:textId="77777777" w:rsidR="009C2B46" w:rsidRDefault="009C2B46" w:rsidP="009C2B46">
      <w:pPr>
        <w:pStyle w:val="1"/>
        <w:spacing w:before="156" w:after="156"/>
      </w:pPr>
      <w:bookmarkStart w:id="67" w:name="_Toc13156121"/>
      <w:r w:rsidRPr="007A3FA4">
        <w:rPr>
          <w:rFonts w:hint="eastAsia"/>
        </w:rPr>
        <w:t>转换对价</w:t>
      </w:r>
      <w:bookmarkEnd w:id="67"/>
    </w:p>
    <w:p w14:paraId="684A4006" w14:textId="77777777" w:rsidR="009C2B46" w:rsidRPr="00D4174C" w:rsidRDefault="00D4174C" w:rsidP="009209E6">
      <w:pPr>
        <w:ind w:firstLine="420"/>
      </w:pPr>
      <w:r w:rsidRPr="00D4174C">
        <w:rPr>
          <w:rFonts w:hint="eastAsia"/>
        </w:rPr>
        <w:t>无</w:t>
      </w:r>
      <w:r w:rsidRPr="00D4174C">
        <w:t>。</w:t>
      </w:r>
    </w:p>
    <w:p w14:paraId="03870E8F" w14:textId="77777777" w:rsidR="009C2B46" w:rsidRDefault="009C2B46" w:rsidP="009C2B46">
      <w:pPr>
        <w:pStyle w:val="1"/>
        <w:spacing w:before="156" w:after="156"/>
      </w:pPr>
      <w:bookmarkStart w:id="68" w:name="_Toc13156122"/>
      <w:r w:rsidRPr="007A3FA4">
        <w:rPr>
          <w:rFonts w:hint="eastAsia"/>
        </w:rPr>
        <w:t>参考文献</w:t>
      </w:r>
      <w:bookmarkEnd w:id="68"/>
    </w:p>
    <w:p w14:paraId="6F463865" w14:textId="77777777" w:rsidR="009C2B46" w:rsidRPr="008E5433" w:rsidRDefault="009C2B46" w:rsidP="009C2B46">
      <w:pPr>
        <w:rPr>
          <w:rFonts w:cs="Arial"/>
          <w:i/>
          <w:iCs/>
          <w:color w:val="000000"/>
        </w:rPr>
      </w:pPr>
    </w:p>
    <w:p w14:paraId="73EE8096" w14:textId="77777777" w:rsidR="00BE6AD1" w:rsidRDefault="009C2B46" w:rsidP="0048505A">
      <w:pPr>
        <w:pStyle w:val="1"/>
        <w:spacing w:before="156" w:after="156"/>
      </w:pPr>
      <w:bookmarkStart w:id="69" w:name="_Toc13156123"/>
      <w:r w:rsidRPr="007A3FA4">
        <w:rPr>
          <w:rFonts w:hint="eastAsia"/>
        </w:rPr>
        <w:t>附录</w:t>
      </w:r>
      <w:bookmarkEnd w:id="69"/>
    </w:p>
    <w:p w14:paraId="1FC7EB1D" w14:textId="77777777" w:rsidR="0048505A" w:rsidRPr="0048505A" w:rsidRDefault="0048505A" w:rsidP="0048505A"/>
    <w:sectPr w:rsidR="0048505A" w:rsidRPr="0048505A" w:rsidSect="006A2ED3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4" w:author="Du, Jane-JY" w:date="2019-07-10T16:51:00Z" w:initials="DJ">
    <w:p w14:paraId="664C80F5" w14:textId="77777777" w:rsidR="00F0582F" w:rsidRDefault="00F0582F">
      <w:pPr>
        <w:pStyle w:val="a5"/>
      </w:pPr>
      <w:r>
        <w:rPr>
          <w:rStyle w:val="af5"/>
        </w:rPr>
        <w:annotationRef/>
      </w:r>
      <w:r>
        <w:rPr>
          <w:rFonts w:hint="eastAsia"/>
        </w:rPr>
        <w:t>界面上没有画</w:t>
      </w:r>
      <w:r>
        <w:rPr>
          <w:rFonts w:hint="eastAsia"/>
        </w:rPr>
        <w:t>button</w:t>
      </w:r>
    </w:p>
    <w:p w14:paraId="1FFC23BA" w14:textId="77777777" w:rsidR="00F0582F" w:rsidRDefault="00F0582F">
      <w:pPr>
        <w:pStyle w:val="a5"/>
      </w:pPr>
    </w:p>
  </w:comment>
  <w:comment w:id="55" w:author="zhoufz" w:date="2019-07-10T19:58:00Z" w:initials="zhoufz">
    <w:p w14:paraId="78A031A2" w14:textId="3ADCCD1B" w:rsidR="00876D8C" w:rsidRDefault="00876D8C">
      <w:pPr>
        <w:pStyle w:val="a5"/>
      </w:pPr>
      <w:r>
        <w:rPr>
          <w:rStyle w:val="af5"/>
        </w:rPr>
        <w:annotationRef/>
      </w:r>
      <w:r>
        <w:t>修改和删除按钮是动态展示的</w:t>
      </w:r>
      <w:r>
        <w:rPr>
          <w:rFonts w:hint="eastAsia"/>
        </w:rPr>
        <w:t>，</w:t>
      </w:r>
      <w:r>
        <w:t>只有选中记录后才展示</w:t>
      </w:r>
      <w:r>
        <w:rPr>
          <w:rFonts w:hint="eastAsia"/>
        </w:rPr>
        <w:t>，</w:t>
      </w:r>
      <w:r>
        <w:t>图上已将按钮都展示出来</w:t>
      </w:r>
    </w:p>
  </w:comment>
  <w:comment w:id="58" w:author="Du, Jane-JY" w:date="2019-07-10T16:54:00Z" w:initials="DJ">
    <w:p w14:paraId="26F35F8D" w14:textId="77777777" w:rsidR="00F0582F" w:rsidRDefault="00F0582F">
      <w:pPr>
        <w:pStyle w:val="a5"/>
      </w:pPr>
      <w:r>
        <w:rPr>
          <w:rStyle w:val="af5"/>
        </w:rPr>
        <w:annotationRef/>
      </w:r>
      <w:r>
        <w:rPr>
          <w:rFonts w:hint="eastAsia"/>
        </w:rPr>
        <w:t>如何和柯达进行交互？</w:t>
      </w:r>
    </w:p>
  </w:comment>
  <w:comment w:id="59" w:author="zhoufz" w:date="2019-07-10T20:00:00Z" w:initials="zhoufz">
    <w:p w14:paraId="3A847950" w14:textId="04E49FF3" w:rsidR="00C470B6" w:rsidRDefault="00C470B6">
      <w:pPr>
        <w:pStyle w:val="a5"/>
      </w:pPr>
      <w:r>
        <w:rPr>
          <w:rStyle w:val="af5"/>
        </w:rPr>
        <w:annotationRef/>
      </w:r>
      <w:r>
        <w:t>此处描述是基于和中科软自己的</w:t>
      </w:r>
      <w:r>
        <w:rPr>
          <w:rFonts w:hint="eastAsia"/>
        </w:rPr>
        <w:t>影像扫描系统对接，</w:t>
      </w:r>
      <w:r w:rsidR="00D72AAF">
        <w:rPr>
          <w:rFonts w:hint="eastAsia"/>
        </w:rPr>
        <w:t>本</w:t>
      </w:r>
      <w:r>
        <w:rPr>
          <w:rFonts w:hint="eastAsia"/>
        </w:rPr>
        <w:t>周四与柯达沟通后再确定交互逻辑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FC23BA" w15:done="0"/>
  <w15:commentEx w15:paraId="78A031A2" w15:paraIdParent="1FFC23BA" w15:done="0"/>
  <w15:commentEx w15:paraId="26F35F8D" w15:done="0"/>
  <w15:commentEx w15:paraId="3A847950" w15:paraIdParent="26F35F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FC23BA" w16cid:durableId="2118FD1F"/>
  <w16cid:commentId w16cid:paraId="78A031A2" w16cid:durableId="2118FD20"/>
  <w16cid:commentId w16cid:paraId="26F35F8D" w16cid:durableId="2118FD21"/>
  <w16cid:commentId w16cid:paraId="3A847950" w16cid:durableId="2118FD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18D84" w14:textId="77777777" w:rsidR="00A0070A" w:rsidRDefault="00A0070A">
      <w:r>
        <w:separator/>
      </w:r>
    </w:p>
  </w:endnote>
  <w:endnote w:type="continuationSeparator" w:id="0">
    <w:p w14:paraId="48EC9086" w14:textId="77777777" w:rsidR="00A0070A" w:rsidRDefault="00A0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5BE2F" w14:textId="77777777" w:rsidR="00F13BE1" w:rsidRPr="00AC0D11" w:rsidRDefault="00F13BE1" w:rsidP="00B838AA">
    <w:pPr>
      <w:pStyle w:val="ad"/>
      <w:tabs>
        <w:tab w:val="left" w:pos="2595"/>
      </w:tabs>
      <w:rPr>
        <w:rFonts w:ascii="Arial" w:hAnsi="Arial"/>
        <w:kern w:val="0"/>
        <w:lang w:eastAsia="en-US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68E4A4" wp14:editId="61186682">
              <wp:simplePos x="0" y="0"/>
              <wp:positionH relativeFrom="column">
                <wp:posOffset>12065</wp:posOffset>
              </wp:positionH>
              <wp:positionV relativeFrom="paragraph">
                <wp:posOffset>-45085</wp:posOffset>
              </wp:positionV>
              <wp:extent cx="5255260" cy="0"/>
              <wp:effectExtent l="12065" t="8255" r="9525" b="10795"/>
              <wp:wrapNone/>
              <wp:docPr id="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2552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A3064" id="Line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-3.55pt" to="414.7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pnGQIAADM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"/>
          </w:pict>
        </mc:Fallback>
      </mc:AlternateContent>
    </w:r>
    <w:r w:rsidRPr="00AC0D11">
      <w:rPr>
        <w:rFonts w:ascii="Arial" w:hAnsi="Arial"/>
        <w:color w:val="FF9900"/>
        <w:kern w:val="0"/>
        <w:lang w:eastAsia="en-US"/>
      </w:rPr>
      <w:t xml:space="preserve">Project name </w:t>
    </w:r>
    <w:r w:rsidRPr="00AC0D11">
      <w:rPr>
        <w:rFonts w:ascii="Arial" w:hAnsi="Arial"/>
        <w:kern w:val="0"/>
        <w:lang w:eastAsia="en-US"/>
      </w:rPr>
      <w:t>– Functional Specification</w:t>
    </w:r>
    <w:r w:rsidRPr="00AC0D11">
      <w:rPr>
        <w:rFonts w:ascii="Arial" w:hAnsi="Arial"/>
        <w:kern w:val="0"/>
        <w:lang w:eastAsia="en-US"/>
      </w:rPr>
      <w:tab/>
    </w:r>
    <w:r w:rsidRPr="00AC0D11">
      <w:rPr>
        <w:rFonts w:ascii="Arial" w:hAnsi="Arial"/>
        <w:kern w:val="0"/>
        <w:lang w:eastAsia="en-US"/>
      </w:rPr>
      <w:tab/>
      <w:t xml:space="preserve">Page </w:t>
    </w:r>
    <w:r w:rsidRPr="00AC0D11">
      <w:rPr>
        <w:rFonts w:ascii="Arial" w:hAnsi="Arial"/>
        <w:kern w:val="0"/>
        <w:lang w:eastAsia="en-US"/>
      </w:rPr>
      <w:fldChar w:fldCharType="begin"/>
    </w:r>
    <w:r w:rsidRPr="00AC0D11">
      <w:rPr>
        <w:rFonts w:ascii="Arial" w:hAnsi="Arial"/>
        <w:kern w:val="0"/>
        <w:lang w:eastAsia="en-US"/>
      </w:rPr>
      <w:instrText xml:space="preserve"> PAGE </w:instrText>
    </w:r>
    <w:r w:rsidRPr="00AC0D11">
      <w:rPr>
        <w:rFonts w:ascii="Arial" w:hAnsi="Arial"/>
        <w:kern w:val="0"/>
        <w:lang w:eastAsia="en-US"/>
      </w:rPr>
      <w:fldChar w:fldCharType="separate"/>
    </w:r>
    <w:r w:rsidR="004B0F80">
      <w:rPr>
        <w:rFonts w:ascii="Arial" w:hAnsi="Arial"/>
        <w:noProof/>
        <w:kern w:val="0"/>
        <w:lang w:eastAsia="en-US"/>
      </w:rPr>
      <w:t>10</w:t>
    </w:r>
    <w:r w:rsidRPr="00AC0D11">
      <w:rPr>
        <w:rFonts w:ascii="Arial" w:hAnsi="Arial"/>
        <w:kern w:val="0"/>
        <w:lang w:eastAsia="en-US"/>
      </w:rPr>
      <w:fldChar w:fldCharType="end"/>
    </w:r>
    <w:r w:rsidRPr="00AC0D11">
      <w:rPr>
        <w:rFonts w:ascii="Arial" w:hAnsi="Arial"/>
        <w:kern w:val="0"/>
        <w:lang w:eastAsia="en-US"/>
      </w:rPr>
      <w:t xml:space="preserve"> of </w:t>
    </w:r>
    <w:r w:rsidRPr="00AC0D11">
      <w:rPr>
        <w:rFonts w:ascii="Arial" w:hAnsi="Arial"/>
        <w:kern w:val="0"/>
        <w:lang w:eastAsia="en-US"/>
      </w:rPr>
      <w:fldChar w:fldCharType="begin"/>
    </w:r>
    <w:r w:rsidRPr="00AC0D11">
      <w:rPr>
        <w:rFonts w:ascii="Arial" w:hAnsi="Arial"/>
        <w:kern w:val="0"/>
        <w:lang w:eastAsia="en-US"/>
      </w:rPr>
      <w:instrText xml:space="preserve"> NUMPAGES </w:instrText>
    </w:r>
    <w:r w:rsidRPr="00AC0D11">
      <w:rPr>
        <w:rFonts w:ascii="Arial" w:hAnsi="Arial"/>
        <w:kern w:val="0"/>
        <w:lang w:eastAsia="en-US"/>
      </w:rPr>
      <w:fldChar w:fldCharType="separate"/>
    </w:r>
    <w:r w:rsidR="004B0F80">
      <w:rPr>
        <w:rFonts w:ascii="Arial" w:hAnsi="Arial"/>
        <w:noProof/>
        <w:kern w:val="0"/>
        <w:lang w:eastAsia="en-US"/>
      </w:rPr>
      <w:t>12</w:t>
    </w:r>
    <w:r w:rsidRPr="00AC0D11">
      <w:rPr>
        <w:rFonts w:ascii="Arial" w:hAnsi="Arial"/>
        <w:kern w:val="0"/>
        <w:lang w:eastAsia="en-US"/>
      </w:rPr>
      <w:fldChar w:fldCharType="end"/>
    </w:r>
  </w:p>
  <w:p w14:paraId="561DF002" w14:textId="77777777" w:rsidR="00F13BE1" w:rsidRPr="00B838AA" w:rsidRDefault="00F13BE1" w:rsidP="00B838AA">
    <w:pPr>
      <w:pStyle w:val="ad"/>
      <w:tabs>
        <w:tab w:val="clear" w:pos="4153"/>
        <w:tab w:val="clear" w:pos="8306"/>
        <w:tab w:val="left" w:pos="2595"/>
      </w:tabs>
      <w:snapToGrid/>
      <w:spacing w:line="240" w:lineRule="atLeast"/>
      <w:jc w:val="both"/>
      <w:rPr>
        <w:rFonts w:ascii="Arial" w:hAnsi="Arial"/>
        <w:kern w:val="0"/>
        <w:lang w:eastAsia="en-US"/>
      </w:rPr>
    </w:pPr>
    <w:r w:rsidRPr="00AC0D11">
      <w:rPr>
        <w:rFonts w:ascii="Arial" w:hAnsi="Arial"/>
        <w:kern w:val="0"/>
        <w:lang w:eastAsia="en-US"/>
      </w:rPr>
      <w:t>AIA PROPRIETARY &amp; CONFIDENTAL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8313F" w14:textId="77777777" w:rsidR="00A0070A" w:rsidRDefault="00A0070A">
      <w:r>
        <w:separator/>
      </w:r>
    </w:p>
  </w:footnote>
  <w:footnote w:type="continuationSeparator" w:id="0">
    <w:p w14:paraId="68CDADDD" w14:textId="77777777" w:rsidR="00A0070A" w:rsidRDefault="00A00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35C55" w14:textId="77777777" w:rsidR="00F13BE1" w:rsidRDefault="00F13BE1">
    <w:pPr>
      <w:pStyle w:val="af"/>
      <w:jc w:val="both"/>
    </w:pPr>
    <w:r w:rsidRPr="00AC5DEA">
      <w:rPr>
        <w:rFonts w:cs="Arial"/>
        <w:b/>
        <w:noProof/>
        <w:lang w:val="en-GB"/>
      </w:rPr>
      <w:drawing>
        <wp:inline distT="0" distB="0" distL="0" distR="0" wp14:anchorId="49B359D9" wp14:editId="008AC309">
          <wp:extent cx="514350" cy="504825"/>
          <wp:effectExtent l="0" t="0" r="0" b="0"/>
          <wp:docPr id="70" name="图片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ACA"/>
    <w:multiLevelType w:val="multilevel"/>
    <w:tmpl w:val="7578424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873FF"/>
    <w:multiLevelType w:val="multilevel"/>
    <w:tmpl w:val="182873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4E05F8"/>
    <w:multiLevelType w:val="hybridMultilevel"/>
    <w:tmpl w:val="D856100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DC3836"/>
    <w:multiLevelType w:val="multilevel"/>
    <w:tmpl w:val="1DDC38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415078"/>
    <w:multiLevelType w:val="hybridMultilevel"/>
    <w:tmpl w:val="A7AA94D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6F17269"/>
    <w:multiLevelType w:val="multilevel"/>
    <w:tmpl w:val="C2E6824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ascii="宋体" w:eastAsia="宋体" w:hAnsi="宋体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hanging="567"/>
      </w:pPr>
      <w:rPr>
        <w:rFonts w:ascii="宋体" w:eastAsia="宋体" w:hAnsi="宋体" w:hint="eastAsia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8351A4F"/>
    <w:multiLevelType w:val="hybridMultilevel"/>
    <w:tmpl w:val="4B9C323C"/>
    <w:lvl w:ilvl="0" w:tplc="C748A7D0">
      <w:start w:val="2019"/>
      <w:numFmt w:val="bullet"/>
      <w:lvlText w:val="●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4A35F27"/>
    <w:multiLevelType w:val="multilevel"/>
    <w:tmpl w:val="44A35F27"/>
    <w:lvl w:ilvl="0">
      <w:start w:val="1"/>
      <w:numFmt w:val="decimal"/>
      <w:pStyle w:val="a"/>
      <w:lvlText w:val="%1）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44AD7298"/>
    <w:multiLevelType w:val="multilevel"/>
    <w:tmpl w:val="55F677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C139EC"/>
    <w:multiLevelType w:val="multilevel"/>
    <w:tmpl w:val="7578424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E665FD"/>
    <w:multiLevelType w:val="multilevel"/>
    <w:tmpl w:val="C7BE4874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5F67787"/>
    <w:multiLevelType w:val="multilevel"/>
    <w:tmpl w:val="55F677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784241"/>
    <w:multiLevelType w:val="multilevel"/>
    <w:tmpl w:val="7578424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E924C8"/>
    <w:multiLevelType w:val="multilevel"/>
    <w:tmpl w:val="55F677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11"/>
  </w:num>
  <w:num w:numId="6">
    <w:abstractNumId w:val="12"/>
  </w:num>
  <w:num w:numId="7">
    <w:abstractNumId w:val="10"/>
  </w:num>
  <w:num w:numId="8">
    <w:abstractNumId w:val="6"/>
  </w:num>
  <w:num w:numId="9">
    <w:abstractNumId w:val="13"/>
  </w:num>
  <w:num w:numId="10">
    <w:abstractNumId w:val="9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oufz">
    <w15:presenceInfo w15:providerId="None" w15:userId="zhoufz"/>
  </w15:person>
  <w15:person w15:author="Chen, Qin-Q">
    <w15:presenceInfo w15:providerId="AD" w15:userId="S-1-5-21-2178755803-1474353881-1733608052-346200"/>
  </w15:person>
  <w15:person w15:author="Du, Jane-JY">
    <w15:presenceInfo w15:providerId="AD" w15:userId="S-1-5-21-2178755803-1474353881-1733608052-3362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0E"/>
    <w:rsid w:val="0000094E"/>
    <w:rsid w:val="000009B2"/>
    <w:rsid w:val="00000AB2"/>
    <w:rsid w:val="00000C5A"/>
    <w:rsid w:val="00000FC4"/>
    <w:rsid w:val="000011D8"/>
    <w:rsid w:val="000021E8"/>
    <w:rsid w:val="0000273F"/>
    <w:rsid w:val="00002810"/>
    <w:rsid w:val="00002978"/>
    <w:rsid w:val="00002FB0"/>
    <w:rsid w:val="000033C1"/>
    <w:rsid w:val="0000342A"/>
    <w:rsid w:val="00003677"/>
    <w:rsid w:val="00003967"/>
    <w:rsid w:val="0000435A"/>
    <w:rsid w:val="00004E3C"/>
    <w:rsid w:val="00004FBE"/>
    <w:rsid w:val="0000506C"/>
    <w:rsid w:val="0000588D"/>
    <w:rsid w:val="000058C9"/>
    <w:rsid w:val="000058CD"/>
    <w:rsid w:val="0000672D"/>
    <w:rsid w:val="000068BC"/>
    <w:rsid w:val="00006C0D"/>
    <w:rsid w:val="00006C62"/>
    <w:rsid w:val="00006E3F"/>
    <w:rsid w:val="00006FD9"/>
    <w:rsid w:val="0000702D"/>
    <w:rsid w:val="00007357"/>
    <w:rsid w:val="0000736D"/>
    <w:rsid w:val="0000738C"/>
    <w:rsid w:val="000077CD"/>
    <w:rsid w:val="00007AAC"/>
    <w:rsid w:val="00007FB5"/>
    <w:rsid w:val="000100C6"/>
    <w:rsid w:val="00010263"/>
    <w:rsid w:val="00010469"/>
    <w:rsid w:val="00010A16"/>
    <w:rsid w:val="00010CBE"/>
    <w:rsid w:val="000114BC"/>
    <w:rsid w:val="000117C2"/>
    <w:rsid w:val="00011AA9"/>
    <w:rsid w:val="00011F71"/>
    <w:rsid w:val="000123B0"/>
    <w:rsid w:val="000126AD"/>
    <w:rsid w:val="000129F9"/>
    <w:rsid w:val="00012A12"/>
    <w:rsid w:val="00012FE9"/>
    <w:rsid w:val="000131F3"/>
    <w:rsid w:val="000132FE"/>
    <w:rsid w:val="000133B7"/>
    <w:rsid w:val="000136D1"/>
    <w:rsid w:val="0001392F"/>
    <w:rsid w:val="00013CA9"/>
    <w:rsid w:val="00013E34"/>
    <w:rsid w:val="00013E83"/>
    <w:rsid w:val="0001421E"/>
    <w:rsid w:val="0001444C"/>
    <w:rsid w:val="0001548B"/>
    <w:rsid w:val="00015A69"/>
    <w:rsid w:val="00016194"/>
    <w:rsid w:val="00016897"/>
    <w:rsid w:val="00016A6D"/>
    <w:rsid w:val="00017357"/>
    <w:rsid w:val="000179AF"/>
    <w:rsid w:val="00020038"/>
    <w:rsid w:val="00020466"/>
    <w:rsid w:val="000207AA"/>
    <w:rsid w:val="00020955"/>
    <w:rsid w:val="00020BC4"/>
    <w:rsid w:val="00020E27"/>
    <w:rsid w:val="0002104F"/>
    <w:rsid w:val="000212FE"/>
    <w:rsid w:val="00022B37"/>
    <w:rsid w:val="0002322C"/>
    <w:rsid w:val="0002325C"/>
    <w:rsid w:val="00023751"/>
    <w:rsid w:val="000240ED"/>
    <w:rsid w:val="00024521"/>
    <w:rsid w:val="000246B0"/>
    <w:rsid w:val="00024755"/>
    <w:rsid w:val="00025889"/>
    <w:rsid w:val="00025A88"/>
    <w:rsid w:val="00026469"/>
    <w:rsid w:val="00026724"/>
    <w:rsid w:val="0002681B"/>
    <w:rsid w:val="00026925"/>
    <w:rsid w:val="00026C86"/>
    <w:rsid w:val="000270D9"/>
    <w:rsid w:val="0002740F"/>
    <w:rsid w:val="00027746"/>
    <w:rsid w:val="00027AC3"/>
    <w:rsid w:val="00027D13"/>
    <w:rsid w:val="0003000E"/>
    <w:rsid w:val="00030182"/>
    <w:rsid w:val="000306C5"/>
    <w:rsid w:val="00030BCC"/>
    <w:rsid w:val="00030BEE"/>
    <w:rsid w:val="00030D7B"/>
    <w:rsid w:val="0003107D"/>
    <w:rsid w:val="0003154A"/>
    <w:rsid w:val="000315BC"/>
    <w:rsid w:val="00031705"/>
    <w:rsid w:val="00031760"/>
    <w:rsid w:val="00031E15"/>
    <w:rsid w:val="0003279C"/>
    <w:rsid w:val="00032B49"/>
    <w:rsid w:val="00032CD9"/>
    <w:rsid w:val="00033330"/>
    <w:rsid w:val="000338EA"/>
    <w:rsid w:val="00033DEC"/>
    <w:rsid w:val="00033E37"/>
    <w:rsid w:val="00034F8D"/>
    <w:rsid w:val="000355F4"/>
    <w:rsid w:val="00035719"/>
    <w:rsid w:val="000357EF"/>
    <w:rsid w:val="00035A2F"/>
    <w:rsid w:val="00035AB6"/>
    <w:rsid w:val="00035B21"/>
    <w:rsid w:val="00036587"/>
    <w:rsid w:val="00037128"/>
    <w:rsid w:val="0003716D"/>
    <w:rsid w:val="00037571"/>
    <w:rsid w:val="000378B7"/>
    <w:rsid w:val="000378D2"/>
    <w:rsid w:val="000411C1"/>
    <w:rsid w:val="00041329"/>
    <w:rsid w:val="0004149B"/>
    <w:rsid w:val="000415A9"/>
    <w:rsid w:val="00041E67"/>
    <w:rsid w:val="000420E6"/>
    <w:rsid w:val="00042AAF"/>
    <w:rsid w:val="00042AB5"/>
    <w:rsid w:val="00042E5D"/>
    <w:rsid w:val="000431A0"/>
    <w:rsid w:val="000431CF"/>
    <w:rsid w:val="00043439"/>
    <w:rsid w:val="00043784"/>
    <w:rsid w:val="00043818"/>
    <w:rsid w:val="00043B40"/>
    <w:rsid w:val="00043C10"/>
    <w:rsid w:val="00043E7A"/>
    <w:rsid w:val="0004458A"/>
    <w:rsid w:val="000449A4"/>
    <w:rsid w:val="00044D32"/>
    <w:rsid w:val="00045002"/>
    <w:rsid w:val="0004521C"/>
    <w:rsid w:val="00045555"/>
    <w:rsid w:val="00045AA1"/>
    <w:rsid w:val="00045ABC"/>
    <w:rsid w:val="00045BB5"/>
    <w:rsid w:val="00045C5E"/>
    <w:rsid w:val="00046265"/>
    <w:rsid w:val="000462DC"/>
    <w:rsid w:val="00046BA4"/>
    <w:rsid w:val="00046BE6"/>
    <w:rsid w:val="00046C50"/>
    <w:rsid w:val="00046CA1"/>
    <w:rsid w:val="0004776F"/>
    <w:rsid w:val="00050478"/>
    <w:rsid w:val="0005066E"/>
    <w:rsid w:val="000506D0"/>
    <w:rsid w:val="000509D1"/>
    <w:rsid w:val="00050C47"/>
    <w:rsid w:val="00050FFA"/>
    <w:rsid w:val="00051287"/>
    <w:rsid w:val="0005131C"/>
    <w:rsid w:val="000513F4"/>
    <w:rsid w:val="00051F0B"/>
    <w:rsid w:val="00052015"/>
    <w:rsid w:val="0005234C"/>
    <w:rsid w:val="00052AD2"/>
    <w:rsid w:val="00052C27"/>
    <w:rsid w:val="00052D95"/>
    <w:rsid w:val="00053A5C"/>
    <w:rsid w:val="00053D23"/>
    <w:rsid w:val="00053DF7"/>
    <w:rsid w:val="00054190"/>
    <w:rsid w:val="0005458E"/>
    <w:rsid w:val="00054788"/>
    <w:rsid w:val="000548C6"/>
    <w:rsid w:val="000548EC"/>
    <w:rsid w:val="00054C81"/>
    <w:rsid w:val="00054D07"/>
    <w:rsid w:val="00054D3C"/>
    <w:rsid w:val="0005504B"/>
    <w:rsid w:val="00055288"/>
    <w:rsid w:val="00055455"/>
    <w:rsid w:val="00055554"/>
    <w:rsid w:val="00055586"/>
    <w:rsid w:val="00055726"/>
    <w:rsid w:val="000558E8"/>
    <w:rsid w:val="00055C4C"/>
    <w:rsid w:val="00055D72"/>
    <w:rsid w:val="00055DF2"/>
    <w:rsid w:val="00055F05"/>
    <w:rsid w:val="00056530"/>
    <w:rsid w:val="00056660"/>
    <w:rsid w:val="0005676C"/>
    <w:rsid w:val="0005694E"/>
    <w:rsid w:val="00056BF4"/>
    <w:rsid w:val="00057355"/>
    <w:rsid w:val="00057369"/>
    <w:rsid w:val="00057E49"/>
    <w:rsid w:val="00057F2D"/>
    <w:rsid w:val="00060294"/>
    <w:rsid w:val="00060377"/>
    <w:rsid w:val="0006042A"/>
    <w:rsid w:val="00060712"/>
    <w:rsid w:val="00060839"/>
    <w:rsid w:val="00060B96"/>
    <w:rsid w:val="0006109F"/>
    <w:rsid w:val="00061864"/>
    <w:rsid w:val="00061AF1"/>
    <w:rsid w:val="00061B20"/>
    <w:rsid w:val="00061E52"/>
    <w:rsid w:val="00062139"/>
    <w:rsid w:val="00062220"/>
    <w:rsid w:val="00062567"/>
    <w:rsid w:val="000625CB"/>
    <w:rsid w:val="00062BD1"/>
    <w:rsid w:val="00062CA7"/>
    <w:rsid w:val="000632C6"/>
    <w:rsid w:val="000635E6"/>
    <w:rsid w:val="00063738"/>
    <w:rsid w:val="00063965"/>
    <w:rsid w:val="00063F21"/>
    <w:rsid w:val="0006439C"/>
    <w:rsid w:val="00064766"/>
    <w:rsid w:val="00064DFC"/>
    <w:rsid w:val="00065003"/>
    <w:rsid w:val="000651D1"/>
    <w:rsid w:val="00065279"/>
    <w:rsid w:val="000653D9"/>
    <w:rsid w:val="00065B10"/>
    <w:rsid w:val="00065BA9"/>
    <w:rsid w:val="00066C05"/>
    <w:rsid w:val="000671A5"/>
    <w:rsid w:val="000675F7"/>
    <w:rsid w:val="000676F4"/>
    <w:rsid w:val="000676F5"/>
    <w:rsid w:val="00067B80"/>
    <w:rsid w:val="00067C59"/>
    <w:rsid w:val="00067DEC"/>
    <w:rsid w:val="000703DE"/>
    <w:rsid w:val="00070582"/>
    <w:rsid w:val="00070761"/>
    <w:rsid w:val="00070820"/>
    <w:rsid w:val="00070BA0"/>
    <w:rsid w:val="00070BEE"/>
    <w:rsid w:val="00070D48"/>
    <w:rsid w:val="00071385"/>
    <w:rsid w:val="00071453"/>
    <w:rsid w:val="0007219B"/>
    <w:rsid w:val="000721A1"/>
    <w:rsid w:val="000726D8"/>
    <w:rsid w:val="00072D9D"/>
    <w:rsid w:val="000730AA"/>
    <w:rsid w:val="000730B3"/>
    <w:rsid w:val="00073155"/>
    <w:rsid w:val="000731C9"/>
    <w:rsid w:val="000732E2"/>
    <w:rsid w:val="00073577"/>
    <w:rsid w:val="00073CC4"/>
    <w:rsid w:val="00074049"/>
    <w:rsid w:val="0007470F"/>
    <w:rsid w:val="00074AE6"/>
    <w:rsid w:val="00074AE9"/>
    <w:rsid w:val="00074D32"/>
    <w:rsid w:val="00076169"/>
    <w:rsid w:val="000761BE"/>
    <w:rsid w:val="00076272"/>
    <w:rsid w:val="000762F7"/>
    <w:rsid w:val="00076969"/>
    <w:rsid w:val="00076D32"/>
    <w:rsid w:val="00076EF1"/>
    <w:rsid w:val="00077124"/>
    <w:rsid w:val="000771B5"/>
    <w:rsid w:val="0007730A"/>
    <w:rsid w:val="000775EF"/>
    <w:rsid w:val="00077B56"/>
    <w:rsid w:val="00077D19"/>
    <w:rsid w:val="00080581"/>
    <w:rsid w:val="00080D87"/>
    <w:rsid w:val="00081188"/>
    <w:rsid w:val="000813D6"/>
    <w:rsid w:val="000815EF"/>
    <w:rsid w:val="00081733"/>
    <w:rsid w:val="00081E7B"/>
    <w:rsid w:val="00082254"/>
    <w:rsid w:val="00082260"/>
    <w:rsid w:val="000823D4"/>
    <w:rsid w:val="000826FC"/>
    <w:rsid w:val="00082976"/>
    <w:rsid w:val="00082DF4"/>
    <w:rsid w:val="0008302B"/>
    <w:rsid w:val="00083157"/>
    <w:rsid w:val="00083C3E"/>
    <w:rsid w:val="0008435E"/>
    <w:rsid w:val="000843DC"/>
    <w:rsid w:val="000843E8"/>
    <w:rsid w:val="0008468C"/>
    <w:rsid w:val="000847CC"/>
    <w:rsid w:val="00084E2C"/>
    <w:rsid w:val="00084EF8"/>
    <w:rsid w:val="00084F46"/>
    <w:rsid w:val="00085A30"/>
    <w:rsid w:val="00085AE6"/>
    <w:rsid w:val="0008659F"/>
    <w:rsid w:val="0008787E"/>
    <w:rsid w:val="00087DC1"/>
    <w:rsid w:val="00090132"/>
    <w:rsid w:val="0009048E"/>
    <w:rsid w:val="000907D0"/>
    <w:rsid w:val="0009080A"/>
    <w:rsid w:val="00090AEB"/>
    <w:rsid w:val="00090F2F"/>
    <w:rsid w:val="00091018"/>
    <w:rsid w:val="00091131"/>
    <w:rsid w:val="0009163F"/>
    <w:rsid w:val="00091BD5"/>
    <w:rsid w:val="00091C18"/>
    <w:rsid w:val="00092D53"/>
    <w:rsid w:val="000931B9"/>
    <w:rsid w:val="00093DE7"/>
    <w:rsid w:val="00093F98"/>
    <w:rsid w:val="00095244"/>
    <w:rsid w:val="000956F9"/>
    <w:rsid w:val="000959FF"/>
    <w:rsid w:val="00095C20"/>
    <w:rsid w:val="00095EE9"/>
    <w:rsid w:val="00096028"/>
    <w:rsid w:val="000964FF"/>
    <w:rsid w:val="00096C96"/>
    <w:rsid w:val="00096DC2"/>
    <w:rsid w:val="0009719A"/>
    <w:rsid w:val="00097477"/>
    <w:rsid w:val="0009771E"/>
    <w:rsid w:val="000978A9"/>
    <w:rsid w:val="00097DF2"/>
    <w:rsid w:val="000A074E"/>
    <w:rsid w:val="000A084A"/>
    <w:rsid w:val="000A0A89"/>
    <w:rsid w:val="000A1181"/>
    <w:rsid w:val="000A1C95"/>
    <w:rsid w:val="000A2194"/>
    <w:rsid w:val="000A22C6"/>
    <w:rsid w:val="000A2690"/>
    <w:rsid w:val="000A2AFA"/>
    <w:rsid w:val="000A2B33"/>
    <w:rsid w:val="000A2B90"/>
    <w:rsid w:val="000A2EED"/>
    <w:rsid w:val="000A2F32"/>
    <w:rsid w:val="000A2F7C"/>
    <w:rsid w:val="000A304D"/>
    <w:rsid w:val="000A33B2"/>
    <w:rsid w:val="000A375C"/>
    <w:rsid w:val="000A37A3"/>
    <w:rsid w:val="000A3B84"/>
    <w:rsid w:val="000A3ED9"/>
    <w:rsid w:val="000A4B47"/>
    <w:rsid w:val="000A4FBB"/>
    <w:rsid w:val="000A5014"/>
    <w:rsid w:val="000A592B"/>
    <w:rsid w:val="000A59F0"/>
    <w:rsid w:val="000A6DC7"/>
    <w:rsid w:val="000A7340"/>
    <w:rsid w:val="000A7439"/>
    <w:rsid w:val="000A75BD"/>
    <w:rsid w:val="000A7DDE"/>
    <w:rsid w:val="000B04C4"/>
    <w:rsid w:val="000B08AB"/>
    <w:rsid w:val="000B115D"/>
    <w:rsid w:val="000B15D3"/>
    <w:rsid w:val="000B19BB"/>
    <w:rsid w:val="000B1A10"/>
    <w:rsid w:val="000B1D06"/>
    <w:rsid w:val="000B208C"/>
    <w:rsid w:val="000B226F"/>
    <w:rsid w:val="000B2377"/>
    <w:rsid w:val="000B23BE"/>
    <w:rsid w:val="000B256E"/>
    <w:rsid w:val="000B283A"/>
    <w:rsid w:val="000B28A1"/>
    <w:rsid w:val="000B2903"/>
    <w:rsid w:val="000B2DDD"/>
    <w:rsid w:val="000B2DFE"/>
    <w:rsid w:val="000B2FC9"/>
    <w:rsid w:val="000B321A"/>
    <w:rsid w:val="000B338A"/>
    <w:rsid w:val="000B3440"/>
    <w:rsid w:val="000B352F"/>
    <w:rsid w:val="000B35C8"/>
    <w:rsid w:val="000B361A"/>
    <w:rsid w:val="000B4512"/>
    <w:rsid w:val="000B508A"/>
    <w:rsid w:val="000B5161"/>
    <w:rsid w:val="000B551A"/>
    <w:rsid w:val="000B5696"/>
    <w:rsid w:val="000B578F"/>
    <w:rsid w:val="000B58FF"/>
    <w:rsid w:val="000B5E18"/>
    <w:rsid w:val="000B5F9A"/>
    <w:rsid w:val="000B647B"/>
    <w:rsid w:val="000B64E7"/>
    <w:rsid w:val="000B64F7"/>
    <w:rsid w:val="000B6914"/>
    <w:rsid w:val="000B6B66"/>
    <w:rsid w:val="000B6DF0"/>
    <w:rsid w:val="000B713D"/>
    <w:rsid w:val="000B7897"/>
    <w:rsid w:val="000B7C71"/>
    <w:rsid w:val="000B7DC9"/>
    <w:rsid w:val="000B7EA2"/>
    <w:rsid w:val="000C00CA"/>
    <w:rsid w:val="000C0CE4"/>
    <w:rsid w:val="000C1925"/>
    <w:rsid w:val="000C1D5E"/>
    <w:rsid w:val="000C2009"/>
    <w:rsid w:val="000C20DF"/>
    <w:rsid w:val="000C2754"/>
    <w:rsid w:val="000C288B"/>
    <w:rsid w:val="000C2AF2"/>
    <w:rsid w:val="000C2BFD"/>
    <w:rsid w:val="000C2CC3"/>
    <w:rsid w:val="000C3954"/>
    <w:rsid w:val="000C3A21"/>
    <w:rsid w:val="000C3BCD"/>
    <w:rsid w:val="000C3DC7"/>
    <w:rsid w:val="000C4048"/>
    <w:rsid w:val="000C424D"/>
    <w:rsid w:val="000C43E6"/>
    <w:rsid w:val="000C441E"/>
    <w:rsid w:val="000C4702"/>
    <w:rsid w:val="000C49F3"/>
    <w:rsid w:val="000C4E58"/>
    <w:rsid w:val="000C4F8E"/>
    <w:rsid w:val="000C52C9"/>
    <w:rsid w:val="000C576F"/>
    <w:rsid w:val="000C587E"/>
    <w:rsid w:val="000C5AA1"/>
    <w:rsid w:val="000C5B3D"/>
    <w:rsid w:val="000C6340"/>
    <w:rsid w:val="000C642A"/>
    <w:rsid w:val="000C65FB"/>
    <w:rsid w:val="000C66DC"/>
    <w:rsid w:val="000C66EC"/>
    <w:rsid w:val="000C6A8E"/>
    <w:rsid w:val="000C6C29"/>
    <w:rsid w:val="000C73EF"/>
    <w:rsid w:val="000C74AF"/>
    <w:rsid w:val="000C7701"/>
    <w:rsid w:val="000D01C0"/>
    <w:rsid w:val="000D045B"/>
    <w:rsid w:val="000D12AF"/>
    <w:rsid w:val="000D1695"/>
    <w:rsid w:val="000D180E"/>
    <w:rsid w:val="000D1AA3"/>
    <w:rsid w:val="000D21FA"/>
    <w:rsid w:val="000D22A2"/>
    <w:rsid w:val="000D24DF"/>
    <w:rsid w:val="000D2587"/>
    <w:rsid w:val="000D2E86"/>
    <w:rsid w:val="000D2EF3"/>
    <w:rsid w:val="000D300B"/>
    <w:rsid w:val="000D343E"/>
    <w:rsid w:val="000D34D3"/>
    <w:rsid w:val="000D457B"/>
    <w:rsid w:val="000D4655"/>
    <w:rsid w:val="000D4D7E"/>
    <w:rsid w:val="000D5170"/>
    <w:rsid w:val="000D551C"/>
    <w:rsid w:val="000D55AE"/>
    <w:rsid w:val="000D5615"/>
    <w:rsid w:val="000D578B"/>
    <w:rsid w:val="000D5CBA"/>
    <w:rsid w:val="000D5D45"/>
    <w:rsid w:val="000D68E4"/>
    <w:rsid w:val="000D6AF2"/>
    <w:rsid w:val="000D7027"/>
    <w:rsid w:val="000D72BE"/>
    <w:rsid w:val="000D745C"/>
    <w:rsid w:val="000D77A2"/>
    <w:rsid w:val="000D7D6A"/>
    <w:rsid w:val="000E00BB"/>
    <w:rsid w:val="000E0131"/>
    <w:rsid w:val="000E01B6"/>
    <w:rsid w:val="000E03DD"/>
    <w:rsid w:val="000E0630"/>
    <w:rsid w:val="000E0700"/>
    <w:rsid w:val="000E124B"/>
    <w:rsid w:val="000E187C"/>
    <w:rsid w:val="000E1ACC"/>
    <w:rsid w:val="000E21E3"/>
    <w:rsid w:val="000E26C5"/>
    <w:rsid w:val="000E27AE"/>
    <w:rsid w:val="000E2B24"/>
    <w:rsid w:val="000E2DF8"/>
    <w:rsid w:val="000E31E6"/>
    <w:rsid w:val="000E3365"/>
    <w:rsid w:val="000E353D"/>
    <w:rsid w:val="000E3714"/>
    <w:rsid w:val="000E371C"/>
    <w:rsid w:val="000E389F"/>
    <w:rsid w:val="000E3C47"/>
    <w:rsid w:val="000E3F70"/>
    <w:rsid w:val="000E3FE2"/>
    <w:rsid w:val="000E3FFF"/>
    <w:rsid w:val="000E4286"/>
    <w:rsid w:val="000E43DA"/>
    <w:rsid w:val="000E44EA"/>
    <w:rsid w:val="000E462A"/>
    <w:rsid w:val="000E4978"/>
    <w:rsid w:val="000E49F3"/>
    <w:rsid w:val="000E4B0E"/>
    <w:rsid w:val="000E5292"/>
    <w:rsid w:val="000E5741"/>
    <w:rsid w:val="000E58D8"/>
    <w:rsid w:val="000E5CC1"/>
    <w:rsid w:val="000E5D4A"/>
    <w:rsid w:val="000E60A2"/>
    <w:rsid w:val="000E612C"/>
    <w:rsid w:val="000E6298"/>
    <w:rsid w:val="000E681C"/>
    <w:rsid w:val="000E6C93"/>
    <w:rsid w:val="000E6CA2"/>
    <w:rsid w:val="000E6CCE"/>
    <w:rsid w:val="000E71C5"/>
    <w:rsid w:val="000E777B"/>
    <w:rsid w:val="000E779F"/>
    <w:rsid w:val="000E78A6"/>
    <w:rsid w:val="000E78AA"/>
    <w:rsid w:val="000E78B5"/>
    <w:rsid w:val="000E7CD3"/>
    <w:rsid w:val="000E7CE3"/>
    <w:rsid w:val="000F0183"/>
    <w:rsid w:val="000F055C"/>
    <w:rsid w:val="000F062E"/>
    <w:rsid w:val="000F0D61"/>
    <w:rsid w:val="000F0FD4"/>
    <w:rsid w:val="000F1F87"/>
    <w:rsid w:val="000F2006"/>
    <w:rsid w:val="000F2076"/>
    <w:rsid w:val="000F22DA"/>
    <w:rsid w:val="000F25B3"/>
    <w:rsid w:val="000F2667"/>
    <w:rsid w:val="000F2796"/>
    <w:rsid w:val="000F2D0D"/>
    <w:rsid w:val="000F2DF4"/>
    <w:rsid w:val="000F326A"/>
    <w:rsid w:val="000F34B3"/>
    <w:rsid w:val="000F3929"/>
    <w:rsid w:val="000F3D49"/>
    <w:rsid w:val="000F439C"/>
    <w:rsid w:val="000F480C"/>
    <w:rsid w:val="000F4A51"/>
    <w:rsid w:val="000F4EDA"/>
    <w:rsid w:val="000F506B"/>
    <w:rsid w:val="000F59E4"/>
    <w:rsid w:val="000F61DA"/>
    <w:rsid w:val="000F68D4"/>
    <w:rsid w:val="000F6960"/>
    <w:rsid w:val="000F7102"/>
    <w:rsid w:val="000F710B"/>
    <w:rsid w:val="000F72D1"/>
    <w:rsid w:val="000F7A6D"/>
    <w:rsid w:val="001001D1"/>
    <w:rsid w:val="001006E3"/>
    <w:rsid w:val="00100799"/>
    <w:rsid w:val="00100BF1"/>
    <w:rsid w:val="00100FEC"/>
    <w:rsid w:val="00102B8A"/>
    <w:rsid w:val="00103019"/>
    <w:rsid w:val="0010351A"/>
    <w:rsid w:val="001039FC"/>
    <w:rsid w:val="00103A3E"/>
    <w:rsid w:val="00103B95"/>
    <w:rsid w:val="00103CCD"/>
    <w:rsid w:val="00103E8E"/>
    <w:rsid w:val="0010407E"/>
    <w:rsid w:val="00104569"/>
    <w:rsid w:val="001045F8"/>
    <w:rsid w:val="001052D1"/>
    <w:rsid w:val="00105820"/>
    <w:rsid w:val="00105DA7"/>
    <w:rsid w:val="00105E48"/>
    <w:rsid w:val="001060CE"/>
    <w:rsid w:val="00106521"/>
    <w:rsid w:val="00106792"/>
    <w:rsid w:val="0010698E"/>
    <w:rsid w:val="00106A52"/>
    <w:rsid w:val="00107238"/>
    <w:rsid w:val="0010789A"/>
    <w:rsid w:val="00107A45"/>
    <w:rsid w:val="00107E92"/>
    <w:rsid w:val="00107FFA"/>
    <w:rsid w:val="0011005B"/>
    <w:rsid w:val="00110548"/>
    <w:rsid w:val="001105B6"/>
    <w:rsid w:val="001107A9"/>
    <w:rsid w:val="0011106E"/>
    <w:rsid w:val="001110A8"/>
    <w:rsid w:val="0011118F"/>
    <w:rsid w:val="00111340"/>
    <w:rsid w:val="0011134C"/>
    <w:rsid w:val="001113AC"/>
    <w:rsid w:val="00111543"/>
    <w:rsid w:val="00111DF6"/>
    <w:rsid w:val="00111F50"/>
    <w:rsid w:val="001123D5"/>
    <w:rsid w:val="00112C2E"/>
    <w:rsid w:val="00112C5A"/>
    <w:rsid w:val="0011349D"/>
    <w:rsid w:val="0011357C"/>
    <w:rsid w:val="001135B3"/>
    <w:rsid w:val="00113865"/>
    <w:rsid w:val="00113B0B"/>
    <w:rsid w:val="00113C7A"/>
    <w:rsid w:val="00113DE3"/>
    <w:rsid w:val="0011409F"/>
    <w:rsid w:val="001147C7"/>
    <w:rsid w:val="00114A46"/>
    <w:rsid w:val="00115748"/>
    <w:rsid w:val="001158B8"/>
    <w:rsid w:val="00115B02"/>
    <w:rsid w:val="00115CE1"/>
    <w:rsid w:val="00115F0B"/>
    <w:rsid w:val="001161D8"/>
    <w:rsid w:val="00116886"/>
    <w:rsid w:val="00116ADB"/>
    <w:rsid w:val="00116AF5"/>
    <w:rsid w:val="00116E4C"/>
    <w:rsid w:val="00116FB0"/>
    <w:rsid w:val="0011704F"/>
    <w:rsid w:val="001171DD"/>
    <w:rsid w:val="0011748B"/>
    <w:rsid w:val="0011763A"/>
    <w:rsid w:val="00117EFB"/>
    <w:rsid w:val="00117FAC"/>
    <w:rsid w:val="00120130"/>
    <w:rsid w:val="001204D7"/>
    <w:rsid w:val="00120E09"/>
    <w:rsid w:val="0012104E"/>
    <w:rsid w:val="001218E4"/>
    <w:rsid w:val="00121E87"/>
    <w:rsid w:val="001221E7"/>
    <w:rsid w:val="00122BAC"/>
    <w:rsid w:val="00122E45"/>
    <w:rsid w:val="00122E4A"/>
    <w:rsid w:val="00123D55"/>
    <w:rsid w:val="00124010"/>
    <w:rsid w:val="0012422C"/>
    <w:rsid w:val="0012431E"/>
    <w:rsid w:val="001246B4"/>
    <w:rsid w:val="0012494C"/>
    <w:rsid w:val="00124E59"/>
    <w:rsid w:val="00124E8D"/>
    <w:rsid w:val="0012545A"/>
    <w:rsid w:val="001255BB"/>
    <w:rsid w:val="00125B4E"/>
    <w:rsid w:val="00125CBB"/>
    <w:rsid w:val="00125D4D"/>
    <w:rsid w:val="00126321"/>
    <w:rsid w:val="0012683F"/>
    <w:rsid w:val="00126A4E"/>
    <w:rsid w:val="00126A88"/>
    <w:rsid w:val="00126AB0"/>
    <w:rsid w:val="00126AE7"/>
    <w:rsid w:val="00126DFB"/>
    <w:rsid w:val="00126F38"/>
    <w:rsid w:val="00127284"/>
    <w:rsid w:val="00127390"/>
    <w:rsid w:val="00127660"/>
    <w:rsid w:val="00127882"/>
    <w:rsid w:val="001278A8"/>
    <w:rsid w:val="00127C44"/>
    <w:rsid w:val="0013011F"/>
    <w:rsid w:val="001302FC"/>
    <w:rsid w:val="00130434"/>
    <w:rsid w:val="00130445"/>
    <w:rsid w:val="001314E9"/>
    <w:rsid w:val="00131A63"/>
    <w:rsid w:val="0013225E"/>
    <w:rsid w:val="001324E1"/>
    <w:rsid w:val="001332B9"/>
    <w:rsid w:val="001335DF"/>
    <w:rsid w:val="00133672"/>
    <w:rsid w:val="00133853"/>
    <w:rsid w:val="001338A3"/>
    <w:rsid w:val="00133AE3"/>
    <w:rsid w:val="00133CC9"/>
    <w:rsid w:val="001344A5"/>
    <w:rsid w:val="0013461B"/>
    <w:rsid w:val="00134695"/>
    <w:rsid w:val="001346B0"/>
    <w:rsid w:val="00134EBA"/>
    <w:rsid w:val="001350D0"/>
    <w:rsid w:val="001352B8"/>
    <w:rsid w:val="001352DB"/>
    <w:rsid w:val="001353FA"/>
    <w:rsid w:val="001354D8"/>
    <w:rsid w:val="00135A0F"/>
    <w:rsid w:val="00135DD4"/>
    <w:rsid w:val="00135F7E"/>
    <w:rsid w:val="001363C6"/>
    <w:rsid w:val="00136CD4"/>
    <w:rsid w:val="001370ED"/>
    <w:rsid w:val="0013735D"/>
    <w:rsid w:val="001373A1"/>
    <w:rsid w:val="001374C3"/>
    <w:rsid w:val="00137D98"/>
    <w:rsid w:val="00140442"/>
    <w:rsid w:val="0014046C"/>
    <w:rsid w:val="00141234"/>
    <w:rsid w:val="00141683"/>
    <w:rsid w:val="001416BE"/>
    <w:rsid w:val="00141A10"/>
    <w:rsid w:val="00141F5A"/>
    <w:rsid w:val="001420DC"/>
    <w:rsid w:val="001422F6"/>
    <w:rsid w:val="001423FD"/>
    <w:rsid w:val="0014281F"/>
    <w:rsid w:val="00142E0C"/>
    <w:rsid w:val="00142EF9"/>
    <w:rsid w:val="00142FAA"/>
    <w:rsid w:val="00143071"/>
    <w:rsid w:val="001432F9"/>
    <w:rsid w:val="00143557"/>
    <w:rsid w:val="00143926"/>
    <w:rsid w:val="001439E5"/>
    <w:rsid w:val="001443A1"/>
    <w:rsid w:val="00144A29"/>
    <w:rsid w:val="00144A81"/>
    <w:rsid w:val="00144BB6"/>
    <w:rsid w:val="00144E2A"/>
    <w:rsid w:val="001452BE"/>
    <w:rsid w:val="001456AC"/>
    <w:rsid w:val="001458FA"/>
    <w:rsid w:val="001459A9"/>
    <w:rsid w:val="00145FA5"/>
    <w:rsid w:val="001460D9"/>
    <w:rsid w:val="00146554"/>
    <w:rsid w:val="00146849"/>
    <w:rsid w:val="001472C5"/>
    <w:rsid w:val="00150781"/>
    <w:rsid w:val="00150E58"/>
    <w:rsid w:val="001515A6"/>
    <w:rsid w:val="0015178A"/>
    <w:rsid w:val="00151967"/>
    <w:rsid w:val="00151C12"/>
    <w:rsid w:val="00151D40"/>
    <w:rsid w:val="001521C4"/>
    <w:rsid w:val="0015241A"/>
    <w:rsid w:val="0015268E"/>
    <w:rsid w:val="001527EA"/>
    <w:rsid w:val="00152FF9"/>
    <w:rsid w:val="00153C60"/>
    <w:rsid w:val="00153EDC"/>
    <w:rsid w:val="00153F66"/>
    <w:rsid w:val="00154874"/>
    <w:rsid w:val="00155002"/>
    <w:rsid w:val="00155118"/>
    <w:rsid w:val="0015547F"/>
    <w:rsid w:val="0015566F"/>
    <w:rsid w:val="00155880"/>
    <w:rsid w:val="00155AC8"/>
    <w:rsid w:val="00155B54"/>
    <w:rsid w:val="00155E80"/>
    <w:rsid w:val="001564FC"/>
    <w:rsid w:val="001567CA"/>
    <w:rsid w:val="00156925"/>
    <w:rsid w:val="00156AFD"/>
    <w:rsid w:val="00156BFF"/>
    <w:rsid w:val="00157566"/>
    <w:rsid w:val="001577E4"/>
    <w:rsid w:val="0015787F"/>
    <w:rsid w:val="00157D1F"/>
    <w:rsid w:val="00157E95"/>
    <w:rsid w:val="00157F29"/>
    <w:rsid w:val="00160219"/>
    <w:rsid w:val="00160274"/>
    <w:rsid w:val="0016079A"/>
    <w:rsid w:val="0016091E"/>
    <w:rsid w:val="00160AED"/>
    <w:rsid w:val="00160C9D"/>
    <w:rsid w:val="00161139"/>
    <w:rsid w:val="001613AB"/>
    <w:rsid w:val="00161655"/>
    <w:rsid w:val="00161988"/>
    <w:rsid w:val="00161CC4"/>
    <w:rsid w:val="00162434"/>
    <w:rsid w:val="00162622"/>
    <w:rsid w:val="001628C9"/>
    <w:rsid w:val="00162B15"/>
    <w:rsid w:val="00162DF0"/>
    <w:rsid w:val="00163000"/>
    <w:rsid w:val="0016305B"/>
    <w:rsid w:val="001630D6"/>
    <w:rsid w:val="001634C0"/>
    <w:rsid w:val="001634C7"/>
    <w:rsid w:val="001635C9"/>
    <w:rsid w:val="0016378B"/>
    <w:rsid w:val="001639DF"/>
    <w:rsid w:val="00163B21"/>
    <w:rsid w:val="00163DE4"/>
    <w:rsid w:val="00164428"/>
    <w:rsid w:val="00164924"/>
    <w:rsid w:val="00164957"/>
    <w:rsid w:val="00164C71"/>
    <w:rsid w:val="001651DC"/>
    <w:rsid w:val="00165505"/>
    <w:rsid w:val="001655CE"/>
    <w:rsid w:val="00165670"/>
    <w:rsid w:val="00165828"/>
    <w:rsid w:val="00165B45"/>
    <w:rsid w:val="00166540"/>
    <w:rsid w:val="00166A48"/>
    <w:rsid w:val="00166B81"/>
    <w:rsid w:val="00166F92"/>
    <w:rsid w:val="001674F3"/>
    <w:rsid w:val="001674F7"/>
    <w:rsid w:val="0016769D"/>
    <w:rsid w:val="0016789F"/>
    <w:rsid w:val="00167F4D"/>
    <w:rsid w:val="0017031B"/>
    <w:rsid w:val="001707D7"/>
    <w:rsid w:val="0017098E"/>
    <w:rsid w:val="00170CD7"/>
    <w:rsid w:val="0017116C"/>
    <w:rsid w:val="001711C4"/>
    <w:rsid w:val="00171257"/>
    <w:rsid w:val="0017127E"/>
    <w:rsid w:val="001713A3"/>
    <w:rsid w:val="0017188E"/>
    <w:rsid w:val="00171D9B"/>
    <w:rsid w:val="001724C2"/>
    <w:rsid w:val="00172FA7"/>
    <w:rsid w:val="0017317A"/>
    <w:rsid w:val="00173288"/>
    <w:rsid w:val="001732FE"/>
    <w:rsid w:val="00173361"/>
    <w:rsid w:val="0017341D"/>
    <w:rsid w:val="001739D9"/>
    <w:rsid w:val="00173AC4"/>
    <w:rsid w:val="00173E1C"/>
    <w:rsid w:val="001743CE"/>
    <w:rsid w:val="00174551"/>
    <w:rsid w:val="001749B5"/>
    <w:rsid w:val="00174CA9"/>
    <w:rsid w:val="00174E20"/>
    <w:rsid w:val="00175419"/>
    <w:rsid w:val="00175A3C"/>
    <w:rsid w:val="00175DD1"/>
    <w:rsid w:val="00176130"/>
    <w:rsid w:val="001768A5"/>
    <w:rsid w:val="00176B4E"/>
    <w:rsid w:val="001770E3"/>
    <w:rsid w:val="00177140"/>
    <w:rsid w:val="001771CA"/>
    <w:rsid w:val="001771F0"/>
    <w:rsid w:val="00177456"/>
    <w:rsid w:val="00177754"/>
    <w:rsid w:val="00177C35"/>
    <w:rsid w:val="00177D7A"/>
    <w:rsid w:val="001800FC"/>
    <w:rsid w:val="0018051E"/>
    <w:rsid w:val="00180BD8"/>
    <w:rsid w:val="00180E3F"/>
    <w:rsid w:val="001810DF"/>
    <w:rsid w:val="001813A1"/>
    <w:rsid w:val="001813AC"/>
    <w:rsid w:val="00181611"/>
    <w:rsid w:val="00181C0B"/>
    <w:rsid w:val="00182425"/>
    <w:rsid w:val="001825F3"/>
    <w:rsid w:val="0018299D"/>
    <w:rsid w:val="00182AEF"/>
    <w:rsid w:val="0018326C"/>
    <w:rsid w:val="00183477"/>
    <w:rsid w:val="001836F8"/>
    <w:rsid w:val="00183B57"/>
    <w:rsid w:val="00183F6A"/>
    <w:rsid w:val="00184072"/>
    <w:rsid w:val="00184401"/>
    <w:rsid w:val="00184E3B"/>
    <w:rsid w:val="00184EEC"/>
    <w:rsid w:val="00185002"/>
    <w:rsid w:val="001853AD"/>
    <w:rsid w:val="00185514"/>
    <w:rsid w:val="00186EF7"/>
    <w:rsid w:val="00187796"/>
    <w:rsid w:val="001879F9"/>
    <w:rsid w:val="00190075"/>
    <w:rsid w:val="00190590"/>
    <w:rsid w:val="001910E4"/>
    <w:rsid w:val="0019147D"/>
    <w:rsid w:val="00191BB4"/>
    <w:rsid w:val="00191CA7"/>
    <w:rsid w:val="001925A8"/>
    <w:rsid w:val="001925F1"/>
    <w:rsid w:val="00192632"/>
    <w:rsid w:val="00192B8E"/>
    <w:rsid w:val="00192F3C"/>
    <w:rsid w:val="00192F3E"/>
    <w:rsid w:val="00192F90"/>
    <w:rsid w:val="00193727"/>
    <w:rsid w:val="00193831"/>
    <w:rsid w:val="00193905"/>
    <w:rsid w:val="00193E53"/>
    <w:rsid w:val="0019435C"/>
    <w:rsid w:val="00194E08"/>
    <w:rsid w:val="00195792"/>
    <w:rsid w:val="00195A5B"/>
    <w:rsid w:val="00195B26"/>
    <w:rsid w:val="001960A7"/>
    <w:rsid w:val="001964B9"/>
    <w:rsid w:val="001967B0"/>
    <w:rsid w:val="00196D0A"/>
    <w:rsid w:val="001970E5"/>
    <w:rsid w:val="0019732B"/>
    <w:rsid w:val="0019743E"/>
    <w:rsid w:val="0019768D"/>
    <w:rsid w:val="001976B3"/>
    <w:rsid w:val="00197701"/>
    <w:rsid w:val="00197979"/>
    <w:rsid w:val="00197995"/>
    <w:rsid w:val="00197AD6"/>
    <w:rsid w:val="00197DBC"/>
    <w:rsid w:val="001A01A3"/>
    <w:rsid w:val="001A03CB"/>
    <w:rsid w:val="001A0494"/>
    <w:rsid w:val="001A0AE9"/>
    <w:rsid w:val="001A1321"/>
    <w:rsid w:val="001A1384"/>
    <w:rsid w:val="001A1403"/>
    <w:rsid w:val="001A1D6D"/>
    <w:rsid w:val="001A2604"/>
    <w:rsid w:val="001A2909"/>
    <w:rsid w:val="001A2AF4"/>
    <w:rsid w:val="001A2DC3"/>
    <w:rsid w:val="001A3118"/>
    <w:rsid w:val="001A34ED"/>
    <w:rsid w:val="001A36A1"/>
    <w:rsid w:val="001A3E69"/>
    <w:rsid w:val="001A4310"/>
    <w:rsid w:val="001A43E2"/>
    <w:rsid w:val="001A4543"/>
    <w:rsid w:val="001A473C"/>
    <w:rsid w:val="001A4D13"/>
    <w:rsid w:val="001A4EF2"/>
    <w:rsid w:val="001A51C9"/>
    <w:rsid w:val="001A53C1"/>
    <w:rsid w:val="001A5616"/>
    <w:rsid w:val="001A5731"/>
    <w:rsid w:val="001A5D04"/>
    <w:rsid w:val="001A6951"/>
    <w:rsid w:val="001A6B4F"/>
    <w:rsid w:val="001A6C85"/>
    <w:rsid w:val="001A6DD4"/>
    <w:rsid w:val="001A70FC"/>
    <w:rsid w:val="001A72E8"/>
    <w:rsid w:val="001A742F"/>
    <w:rsid w:val="001B04C9"/>
    <w:rsid w:val="001B0A55"/>
    <w:rsid w:val="001B0CA3"/>
    <w:rsid w:val="001B0EB3"/>
    <w:rsid w:val="001B16BA"/>
    <w:rsid w:val="001B16CC"/>
    <w:rsid w:val="001B1FB4"/>
    <w:rsid w:val="001B2E2A"/>
    <w:rsid w:val="001B2FE1"/>
    <w:rsid w:val="001B3093"/>
    <w:rsid w:val="001B3215"/>
    <w:rsid w:val="001B337F"/>
    <w:rsid w:val="001B3444"/>
    <w:rsid w:val="001B3879"/>
    <w:rsid w:val="001B3F87"/>
    <w:rsid w:val="001B4445"/>
    <w:rsid w:val="001B4641"/>
    <w:rsid w:val="001B4ED5"/>
    <w:rsid w:val="001B4F96"/>
    <w:rsid w:val="001B5360"/>
    <w:rsid w:val="001B536B"/>
    <w:rsid w:val="001B58C5"/>
    <w:rsid w:val="001B5D87"/>
    <w:rsid w:val="001B64E9"/>
    <w:rsid w:val="001B6A26"/>
    <w:rsid w:val="001B6AE3"/>
    <w:rsid w:val="001B6DF3"/>
    <w:rsid w:val="001B6E8D"/>
    <w:rsid w:val="001B739F"/>
    <w:rsid w:val="001B7B85"/>
    <w:rsid w:val="001C009A"/>
    <w:rsid w:val="001C0246"/>
    <w:rsid w:val="001C0414"/>
    <w:rsid w:val="001C05C1"/>
    <w:rsid w:val="001C098C"/>
    <w:rsid w:val="001C09B9"/>
    <w:rsid w:val="001C0A72"/>
    <w:rsid w:val="001C0FC6"/>
    <w:rsid w:val="001C170A"/>
    <w:rsid w:val="001C1763"/>
    <w:rsid w:val="001C1809"/>
    <w:rsid w:val="001C19C2"/>
    <w:rsid w:val="001C1D15"/>
    <w:rsid w:val="001C2094"/>
    <w:rsid w:val="001C2204"/>
    <w:rsid w:val="001C29F8"/>
    <w:rsid w:val="001C2ADA"/>
    <w:rsid w:val="001C2DC4"/>
    <w:rsid w:val="001C301B"/>
    <w:rsid w:val="001C3317"/>
    <w:rsid w:val="001C3713"/>
    <w:rsid w:val="001C3743"/>
    <w:rsid w:val="001C3B09"/>
    <w:rsid w:val="001C3C21"/>
    <w:rsid w:val="001C3F4E"/>
    <w:rsid w:val="001C418D"/>
    <w:rsid w:val="001C4455"/>
    <w:rsid w:val="001C450E"/>
    <w:rsid w:val="001C4818"/>
    <w:rsid w:val="001C4CA0"/>
    <w:rsid w:val="001C5252"/>
    <w:rsid w:val="001C5641"/>
    <w:rsid w:val="001C57D5"/>
    <w:rsid w:val="001C61F5"/>
    <w:rsid w:val="001C66D8"/>
    <w:rsid w:val="001C682A"/>
    <w:rsid w:val="001C6969"/>
    <w:rsid w:val="001C6BA1"/>
    <w:rsid w:val="001C6C75"/>
    <w:rsid w:val="001C6F39"/>
    <w:rsid w:val="001C794B"/>
    <w:rsid w:val="001C7ACD"/>
    <w:rsid w:val="001C7AD7"/>
    <w:rsid w:val="001C7D11"/>
    <w:rsid w:val="001C7EAF"/>
    <w:rsid w:val="001D0ED4"/>
    <w:rsid w:val="001D1266"/>
    <w:rsid w:val="001D19D1"/>
    <w:rsid w:val="001D23C7"/>
    <w:rsid w:val="001D2B9C"/>
    <w:rsid w:val="001D359A"/>
    <w:rsid w:val="001D36CA"/>
    <w:rsid w:val="001D38A2"/>
    <w:rsid w:val="001D3AD6"/>
    <w:rsid w:val="001D3F4B"/>
    <w:rsid w:val="001D4016"/>
    <w:rsid w:val="001D422D"/>
    <w:rsid w:val="001D46F6"/>
    <w:rsid w:val="001D4BEF"/>
    <w:rsid w:val="001D5317"/>
    <w:rsid w:val="001D53A6"/>
    <w:rsid w:val="001D54D3"/>
    <w:rsid w:val="001D5B7F"/>
    <w:rsid w:val="001D5C02"/>
    <w:rsid w:val="001D5F76"/>
    <w:rsid w:val="001D6204"/>
    <w:rsid w:val="001D6514"/>
    <w:rsid w:val="001D661C"/>
    <w:rsid w:val="001D662E"/>
    <w:rsid w:val="001D667C"/>
    <w:rsid w:val="001D6974"/>
    <w:rsid w:val="001D6C56"/>
    <w:rsid w:val="001D7544"/>
    <w:rsid w:val="001D75AD"/>
    <w:rsid w:val="001D76B8"/>
    <w:rsid w:val="001D7B6D"/>
    <w:rsid w:val="001D7E1D"/>
    <w:rsid w:val="001E01A5"/>
    <w:rsid w:val="001E0339"/>
    <w:rsid w:val="001E040A"/>
    <w:rsid w:val="001E04AA"/>
    <w:rsid w:val="001E109C"/>
    <w:rsid w:val="001E120C"/>
    <w:rsid w:val="001E134F"/>
    <w:rsid w:val="001E151C"/>
    <w:rsid w:val="001E1B7E"/>
    <w:rsid w:val="001E1C07"/>
    <w:rsid w:val="001E1C92"/>
    <w:rsid w:val="001E1E2F"/>
    <w:rsid w:val="001E2515"/>
    <w:rsid w:val="001E2863"/>
    <w:rsid w:val="001E2A09"/>
    <w:rsid w:val="001E2C59"/>
    <w:rsid w:val="001E3323"/>
    <w:rsid w:val="001E359C"/>
    <w:rsid w:val="001E37F1"/>
    <w:rsid w:val="001E4788"/>
    <w:rsid w:val="001E48D2"/>
    <w:rsid w:val="001E508F"/>
    <w:rsid w:val="001E54CA"/>
    <w:rsid w:val="001E5607"/>
    <w:rsid w:val="001E56E4"/>
    <w:rsid w:val="001E6086"/>
    <w:rsid w:val="001E6109"/>
    <w:rsid w:val="001E6450"/>
    <w:rsid w:val="001E6860"/>
    <w:rsid w:val="001E6999"/>
    <w:rsid w:val="001E6A0B"/>
    <w:rsid w:val="001E7027"/>
    <w:rsid w:val="001E7B68"/>
    <w:rsid w:val="001E7C34"/>
    <w:rsid w:val="001E7C61"/>
    <w:rsid w:val="001E7E2C"/>
    <w:rsid w:val="001E7E56"/>
    <w:rsid w:val="001F0459"/>
    <w:rsid w:val="001F0E6B"/>
    <w:rsid w:val="001F1831"/>
    <w:rsid w:val="001F1B4C"/>
    <w:rsid w:val="001F203B"/>
    <w:rsid w:val="001F2223"/>
    <w:rsid w:val="001F26A5"/>
    <w:rsid w:val="001F308F"/>
    <w:rsid w:val="001F38D9"/>
    <w:rsid w:val="001F396B"/>
    <w:rsid w:val="001F39A9"/>
    <w:rsid w:val="001F3A2A"/>
    <w:rsid w:val="001F3C24"/>
    <w:rsid w:val="001F3F68"/>
    <w:rsid w:val="001F411E"/>
    <w:rsid w:val="001F41EB"/>
    <w:rsid w:val="001F4257"/>
    <w:rsid w:val="001F44F1"/>
    <w:rsid w:val="001F45E5"/>
    <w:rsid w:val="001F46BC"/>
    <w:rsid w:val="001F4B35"/>
    <w:rsid w:val="001F4D1F"/>
    <w:rsid w:val="001F4F02"/>
    <w:rsid w:val="001F4F0D"/>
    <w:rsid w:val="001F4F1F"/>
    <w:rsid w:val="001F4FB2"/>
    <w:rsid w:val="001F57F8"/>
    <w:rsid w:val="001F5D3F"/>
    <w:rsid w:val="001F6169"/>
    <w:rsid w:val="001F623E"/>
    <w:rsid w:val="001F6674"/>
    <w:rsid w:val="001F6C1D"/>
    <w:rsid w:val="001F7116"/>
    <w:rsid w:val="001F7799"/>
    <w:rsid w:val="001F7899"/>
    <w:rsid w:val="001F7B7C"/>
    <w:rsid w:val="001F7D4B"/>
    <w:rsid w:val="002004BF"/>
    <w:rsid w:val="00200651"/>
    <w:rsid w:val="00200CF3"/>
    <w:rsid w:val="00200E0F"/>
    <w:rsid w:val="002013FC"/>
    <w:rsid w:val="002014EB"/>
    <w:rsid w:val="00201B7E"/>
    <w:rsid w:val="002020B3"/>
    <w:rsid w:val="002021AE"/>
    <w:rsid w:val="0020224C"/>
    <w:rsid w:val="002025E1"/>
    <w:rsid w:val="00202C66"/>
    <w:rsid w:val="002035F2"/>
    <w:rsid w:val="00203758"/>
    <w:rsid w:val="00203880"/>
    <w:rsid w:val="00203A31"/>
    <w:rsid w:val="00203C3A"/>
    <w:rsid w:val="00203E29"/>
    <w:rsid w:val="002040BE"/>
    <w:rsid w:val="0020474B"/>
    <w:rsid w:val="002047E4"/>
    <w:rsid w:val="00204BF5"/>
    <w:rsid w:val="00204FB2"/>
    <w:rsid w:val="0020572F"/>
    <w:rsid w:val="00205A00"/>
    <w:rsid w:val="00205B63"/>
    <w:rsid w:val="00206B5B"/>
    <w:rsid w:val="00206CDC"/>
    <w:rsid w:val="0020702B"/>
    <w:rsid w:val="00207222"/>
    <w:rsid w:val="0020793E"/>
    <w:rsid w:val="002102B6"/>
    <w:rsid w:val="0021034C"/>
    <w:rsid w:val="002106A9"/>
    <w:rsid w:val="00210749"/>
    <w:rsid w:val="00210A76"/>
    <w:rsid w:val="00210C02"/>
    <w:rsid w:val="00210DCA"/>
    <w:rsid w:val="002110B4"/>
    <w:rsid w:val="002111C3"/>
    <w:rsid w:val="00211531"/>
    <w:rsid w:val="00211919"/>
    <w:rsid w:val="00211983"/>
    <w:rsid w:val="00211D09"/>
    <w:rsid w:val="00212228"/>
    <w:rsid w:val="00212485"/>
    <w:rsid w:val="00212A57"/>
    <w:rsid w:val="00212C2F"/>
    <w:rsid w:val="0021311B"/>
    <w:rsid w:val="00213328"/>
    <w:rsid w:val="00213604"/>
    <w:rsid w:val="0021363F"/>
    <w:rsid w:val="00213658"/>
    <w:rsid w:val="00214011"/>
    <w:rsid w:val="0021426C"/>
    <w:rsid w:val="00214278"/>
    <w:rsid w:val="0021458E"/>
    <w:rsid w:val="00214676"/>
    <w:rsid w:val="002146AB"/>
    <w:rsid w:val="00214751"/>
    <w:rsid w:val="00214BA5"/>
    <w:rsid w:val="00214C9D"/>
    <w:rsid w:val="00214F45"/>
    <w:rsid w:val="00215A91"/>
    <w:rsid w:val="0021652E"/>
    <w:rsid w:val="00216674"/>
    <w:rsid w:val="00216D9E"/>
    <w:rsid w:val="0021798A"/>
    <w:rsid w:val="002179C9"/>
    <w:rsid w:val="00217B30"/>
    <w:rsid w:val="00217B7B"/>
    <w:rsid w:val="00220560"/>
    <w:rsid w:val="00220864"/>
    <w:rsid w:val="00220CE1"/>
    <w:rsid w:val="00220E9D"/>
    <w:rsid w:val="00221515"/>
    <w:rsid w:val="00221680"/>
    <w:rsid w:val="00221B35"/>
    <w:rsid w:val="00221CB3"/>
    <w:rsid w:val="00221CCD"/>
    <w:rsid w:val="00221E71"/>
    <w:rsid w:val="00222371"/>
    <w:rsid w:val="0022279D"/>
    <w:rsid w:val="002228EF"/>
    <w:rsid w:val="00222C14"/>
    <w:rsid w:val="0022328D"/>
    <w:rsid w:val="00223345"/>
    <w:rsid w:val="002233DE"/>
    <w:rsid w:val="002235A8"/>
    <w:rsid w:val="00223A86"/>
    <w:rsid w:val="00223F40"/>
    <w:rsid w:val="002241EE"/>
    <w:rsid w:val="00224631"/>
    <w:rsid w:val="00224B32"/>
    <w:rsid w:val="00224D74"/>
    <w:rsid w:val="00225068"/>
    <w:rsid w:val="0022554A"/>
    <w:rsid w:val="00225742"/>
    <w:rsid w:val="0022581D"/>
    <w:rsid w:val="00226213"/>
    <w:rsid w:val="002267AC"/>
    <w:rsid w:val="002268FB"/>
    <w:rsid w:val="00226B3C"/>
    <w:rsid w:val="00226C43"/>
    <w:rsid w:val="00226C52"/>
    <w:rsid w:val="00226D02"/>
    <w:rsid w:val="00226DAC"/>
    <w:rsid w:val="00226E72"/>
    <w:rsid w:val="00227189"/>
    <w:rsid w:val="0022740C"/>
    <w:rsid w:val="0022741D"/>
    <w:rsid w:val="00227A50"/>
    <w:rsid w:val="00227A8E"/>
    <w:rsid w:val="00227C9F"/>
    <w:rsid w:val="00227FC3"/>
    <w:rsid w:val="0023036F"/>
    <w:rsid w:val="00230546"/>
    <w:rsid w:val="00230960"/>
    <w:rsid w:val="00230C2C"/>
    <w:rsid w:val="00231ABC"/>
    <w:rsid w:val="00231E75"/>
    <w:rsid w:val="00232457"/>
    <w:rsid w:val="00232B53"/>
    <w:rsid w:val="00232C5E"/>
    <w:rsid w:val="00232C62"/>
    <w:rsid w:val="00232CBD"/>
    <w:rsid w:val="00232F63"/>
    <w:rsid w:val="00233CBA"/>
    <w:rsid w:val="002340C2"/>
    <w:rsid w:val="002343C5"/>
    <w:rsid w:val="00234476"/>
    <w:rsid w:val="00234A9D"/>
    <w:rsid w:val="00234BBB"/>
    <w:rsid w:val="00234C50"/>
    <w:rsid w:val="00234D4E"/>
    <w:rsid w:val="00235876"/>
    <w:rsid w:val="00235E37"/>
    <w:rsid w:val="00235F28"/>
    <w:rsid w:val="00236009"/>
    <w:rsid w:val="0023603D"/>
    <w:rsid w:val="0023608E"/>
    <w:rsid w:val="0023615B"/>
    <w:rsid w:val="002361D9"/>
    <w:rsid w:val="00236230"/>
    <w:rsid w:val="00237147"/>
    <w:rsid w:val="002377BD"/>
    <w:rsid w:val="00237DF0"/>
    <w:rsid w:val="00237E05"/>
    <w:rsid w:val="00240130"/>
    <w:rsid w:val="00240240"/>
    <w:rsid w:val="002404C4"/>
    <w:rsid w:val="00240967"/>
    <w:rsid w:val="00240B4C"/>
    <w:rsid w:val="00240E3C"/>
    <w:rsid w:val="00240E78"/>
    <w:rsid w:val="00240ED6"/>
    <w:rsid w:val="002410F4"/>
    <w:rsid w:val="002418E7"/>
    <w:rsid w:val="00241946"/>
    <w:rsid w:val="002423E0"/>
    <w:rsid w:val="00242411"/>
    <w:rsid w:val="002425B2"/>
    <w:rsid w:val="00242A06"/>
    <w:rsid w:val="00242AEF"/>
    <w:rsid w:val="00242B04"/>
    <w:rsid w:val="00242CEF"/>
    <w:rsid w:val="00242F20"/>
    <w:rsid w:val="002430EF"/>
    <w:rsid w:val="00243232"/>
    <w:rsid w:val="0024353B"/>
    <w:rsid w:val="00243F53"/>
    <w:rsid w:val="00244233"/>
    <w:rsid w:val="0024434F"/>
    <w:rsid w:val="00244557"/>
    <w:rsid w:val="0024488E"/>
    <w:rsid w:val="00244A71"/>
    <w:rsid w:val="00244AF3"/>
    <w:rsid w:val="00244CA1"/>
    <w:rsid w:val="00244F2B"/>
    <w:rsid w:val="00245138"/>
    <w:rsid w:val="00245330"/>
    <w:rsid w:val="00245D07"/>
    <w:rsid w:val="00245EED"/>
    <w:rsid w:val="00246105"/>
    <w:rsid w:val="002462D2"/>
    <w:rsid w:val="00246F36"/>
    <w:rsid w:val="0024765D"/>
    <w:rsid w:val="00247DF3"/>
    <w:rsid w:val="002508EC"/>
    <w:rsid w:val="002508F9"/>
    <w:rsid w:val="00251873"/>
    <w:rsid w:val="00251912"/>
    <w:rsid w:val="002519C9"/>
    <w:rsid w:val="002525FA"/>
    <w:rsid w:val="002526D8"/>
    <w:rsid w:val="00252954"/>
    <w:rsid w:val="00252DA8"/>
    <w:rsid w:val="002532A9"/>
    <w:rsid w:val="002532EE"/>
    <w:rsid w:val="00253A20"/>
    <w:rsid w:val="00253B3D"/>
    <w:rsid w:val="00253CA0"/>
    <w:rsid w:val="00253F6C"/>
    <w:rsid w:val="00253FBD"/>
    <w:rsid w:val="0025421F"/>
    <w:rsid w:val="002543DF"/>
    <w:rsid w:val="00254486"/>
    <w:rsid w:val="002545DA"/>
    <w:rsid w:val="002546AA"/>
    <w:rsid w:val="0025549D"/>
    <w:rsid w:val="00255630"/>
    <w:rsid w:val="00255A36"/>
    <w:rsid w:val="00256215"/>
    <w:rsid w:val="002563C6"/>
    <w:rsid w:val="0025645B"/>
    <w:rsid w:val="00256468"/>
    <w:rsid w:val="002567C8"/>
    <w:rsid w:val="00256F7C"/>
    <w:rsid w:val="00257887"/>
    <w:rsid w:val="002579E5"/>
    <w:rsid w:val="00257AD1"/>
    <w:rsid w:val="00257EAF"/>
    <w:rsid w:val="00260671"/>
    <w:rsid w:val="00260C3B"/>
    <w:rsid w:val="002616BE"/>
    <w:rsid w:val="00261E45"/>
    <w:rsid w:val="00261EF3"/>
    <w:rsid w:val="0026290E"/>
    <w:rsid w:val="00262924"/>
    <w:rsid w:val="00262C8E"/>
    <w:rsid w:val="00262EBC"/>
    <w:rsid w:val="0026305B"/>
    <w:rsid w:val="0026368A"/>
    <w:rsid w:val="002636E7"/>
    <w:rsid w:val="002637A6"/>
    <w:rsid w:val="00263DED"/>
    <w:rsid w:val="00263ED9"/>
    <w:rsid w:val="00263FE3"/>
    <w:rsid w:val="0026440B"/>
    <w:rsid w:val="00265009"/>
    <w:rsid w:val="002651E4"/>
    <w:rsid w:val="00265324"/>
    <w:rsid w:val="00265B4F"/>
    <w:rsid w:val="00265E1E"/>
    <w:rsid w:val="002660EA"/>
    <w:rsid w:val="00266335"/>
    <w:rsid w:val="00266405"/>
    <w:rsid w:val="0026643A"/>
    <w:rsid w:val="002665DA"/>
    <w:rsid w:val="00266826"/>
    <w:rsid w:val="00266B33"/>
    <w:rsid w:val="00267B62"/>
    <w:rsid w:val="00267F97"/>
    <w:rsid w:val="002703E6"/>
    <w:rsid w:val="0027055E"/>
    <w:rsid w:val="002705B2"/>
    <w:rsid w:val="00270860"/>
    <w:rsid w:val="00270CC2"/>
    <w:rsid w:val="00270FCB"/>
    <w:rsid w:val="002711E8"/>
    <w:rsid w:val="0027121A"/>
    <w:rsid w:val="002712CA"/>
    <w:rsid w:val="00271317"/>
    <w:rsid w:val="00271338"/>
    <w:rsid w:val="002714B2"/>
    <w:rsid w:val="00271867"/>
    <w:rsid w:val="00271C56"/>
    <w:rsid w:val="00271E27"/>
    <w:rsid w:val="00272728"/>
    <w:rsid w:val="00272B57"/>
    <w:rsid w:val="002739C1"/>
    <w:rsid w:val="00273A1D"/>
    <w:rsid w:val="00273E28"/>
    <w:rsid w:val="0027405D"/>
    <w:rsid w:val="002740A0"/>
    <w:rsid w:val="002746E9"/>
    <w:rsid w:val="00274722"/>
    <w:rsid w:val="00274920"/>
    <w:rsid w:val="00274A96"/>
    <w:rsid w:val="00274C4A"/>
    <w:rsid w:val="002752CA"/>
    <w:rsid w:val="002753B5"/>
    <w:rsid w:val="002753D4"/>
    <w:rsid w:val="00275A68"/>
    <w:rsid w:val="00276B64"/>
    <w:rsid w:val="00277C1B"/>
    <w:rsid w:val="00277E8C"/>
    <w:rsid w:val="0028045B"/>
    <w:rsid w:val="002804F1"/>
    <w:rsid w:val="00280944"/>
    <w:rsid w:val="00280A11"/>
    <w:rsid w:val="0028111F"/>
    <w:rsid w:val="002813BF"/>
    <w:rsid w:val="002816CB"/>
    <w:rsid w:val="002819BA"/>
    <w:rsid w:val="00281CA4"/>
    <w:rsid w:val="00281E29"/>
    <w:rsid w:val="00282005"/>
    <w:rsid w:val="002827F7"/>
    <w:rsid w:val="00282B10"/>
    <w:rsid w:val="00282DD5"/>
    <w:rsid w:val="00282E58"/>
    <w:rsid w:val="00282FC6"/>
    <w:rsid w:val="00283A8F"/>
    <w:rsid w:val="00283F03"/>
    <w:rsid w:val="002844B5"/>
    <w:rsid w:val="0028463E"/>
    <w:rsid w:val="00284C2C"/>
    <w:rsid w:val="0028500A"/>
    <w:rsid w:val="00285097"/>
    <w:rsid w:val="002859A4"/>
    <w:rsid w:val="00285AC4"/>
    <w:rsid w:val="0028613B"/>
    <w:rsid w:val="00286405"/>
    <w:rsid w:val="0028694A"/>
    <w:rsid w:val="00286CC9"/>
    <w:rsid w:val="00286E1D"/>
    <w:rsid w:val="00286E50"/>
    <w:rsid w:val="00286EF2"/>
    <w:rsid w:val="00287F35"/>
    <w:rsid w:val="00287FD1"/>
    <w:rsid w:val="00290032"/>
    <w:rsid w:val="002904A4"/>
    <w:rsid w:val="00290522"/>
    <w:rsid w:val="00290679"/>
    <w:rsid w:val="002906EC"/>
    <w:rsid w:val="00290764"/>
    <w:rsid w:val="00291717"/>
    <w:rsid w:val="00291A05"/>
    <w:rsid w:val="00292011"/>
    <w:rsid w:val="002920AD"/>
    <w:rsid w:val="00292388"/>
    <w:rsid w:val="00292709"/>
    <w:rsid w:val="00292778"/>
    <w:rsid w:val="00292F06"/>
    <w:rsid w:val="0029324F"/>
    <w:rsid w:val="0029394E"/>
    <w:rsid w:val="00293A48"/>
    <w:rsid w:val="00293CDA"/>
    <w:rsid w:val="00293EC6"/>
    <w:rsid w:val="00293ECA"/>
    <w:rsid w:val="00293FEA"/>
    <w:rsid w:val="002942EA"/>
    <w:rsid w:val="00294371"/>
    <w:rsid w:val="0029459B"/>
    <w:rsid w:val="002945CF"/>
    <w:rsid w:val="00294DA5"/>
    <w:rsid w:val="00294EE4"/>
    <w:rsid w:val="00295911"/>
    <w:rsid w:val="00295A11"/>
    <w:rsid w:val="00295B8A"/>
    <w:rsid w:val="00295CAC"/>
    <w:rsid w:val="00296858"/>
    <w:rsid w:val="002975B2"/>
    <w:rsid w:val="00297746"/>
    <w:rsid w:val="00297D2F"/>
    <w:rsid w:val="002A01CB"/>
    <w:rsid w:val="002A0746"/>
    <w:rsid w:val="002A0A1D"/>
    <w:rsid w:val="002A10C1"/>
    <w:rsid w:val="002A1275"/>
    <w:rsid w:val="002A163B"/>
    <w:rsid w:val="002A1C80"/>
    <w:rsid w:val="002A1E2A"/>
    <w:rsid w:val="002A1FB9"/>
    <w:rsid w:val="002A2278"/>
    <w:rsid w:val="002A27D5"/>
    <w:rsid w:val="002A28DE"/>
    <w:rsid w:val="002A30EB"/>
    <w:rsid w:val="002A32FE"/>
    <w:rsid w:val="002A3550"/>
    <w:rsid w:val="002A3CF9"/>
    <w:rsid w:val="002A3FD1"/>
    <w:rsid w:val="002A422E"/>
    <w:rsid w:val="002A4367"/>
    <w:rsid w:val="002A468C"/>
    <w:rsid w:val="002A48A9"/>
    <w:rsid w:val="002A4CC9"/>
    <w:rsid w:val="002A503D"/>
    <w:rsid w:val="002A5204"/>
    <w:rsid w:val="002A5285"/>
    <w:rsid w:val="002A5548"/>
    <w:rsid w:val="002A590D"/>
    <w:rsid w:val="002A5C36"/>
    <w:rsid w:val="002A5EB1"/>
    <w:rsid w:val="002A6115"/>
    <w:rsid w:val="002A6199"/>
    <w:rsid w:val="002A6349"/>
    <w:rsid w:val="002A6D35"/>
    <w:rsid w:val="002A73D2"/>
    <w:rsid w:val="002B0303"/>
    <w:rsid w:val="002B07E4"/>
    <w:rsid w:val="002B11AB"/>
    <w:rsid w:val="002B131E"/>
    <w:rsid w:val="002B1D0E"/>
    <w:rsid w:val="002B1D71"/>
    <w:rsid w:val="002B1E4C"/>
    <w:rsid w:val="002B2054"/>
    <w:rsid w:val="002B216E"/>
    <w:rsid w:val="002B229C"/>
    <w:rsid w:val="002B26E2"/>
    <w:rsid w:val="002B2B37"/>
    <w:rsid w:val="002B31DD"/>
    <w:rsid w:val="002B335B"/>
    <w:rsid w:val="002B3414"/>
    <w:rsid w:val="002B38A7"/>
    <w:rsid w:val="002B3A25"/>
    <w:rsid w:val="002B3C31"/>
    <w:rsid w:val="002B4153"/>
    <w:rsid w:val="002B42F0"/>
    <w:rsid w:val="002B454B"/>
    <w:rsid w:val="002B4F1B"/>
    <w:rsid w:val="002B5010"/>
    <w:rsid w:val="002B5466"/>
    <w:rsid w:val="002B559C"/>
    <w:rsid w:val="002B570A"/>
    <w:rsid w:val="002B570C"/>
    <w:rsid w:val="002B5A37"/>
    <w:rsid w:val="002B5A59"/>
    <w:rsid w:val="002B5C4C"/>
    <w:rsid w:val="002B5D81"/>
    <w:rsid w:val="002B602D"/>
    <w:rsid w:val="002B6081"/>
    <w:rsid w:val="002B60C9"/>
    <w:rsid w:val="002B619A"/>
    <w:rsid w:val="002B6246"/>
    <w:rsid w:val="002B62F3"/>
    <w:rsid w:val="002B65AE"/>
    <w:rsid w:val="002B6B30"/>
    <w:rsid w:val="002B6DB7"/>
    <w:rsid w:val="002B6DEE"/>
    <w:rsid w:val="002B7491"/>
    <w:rsid w:val="002B7684"/>
    <w:rsid w:val="002B79B6"/>
    <w:rsid w:val="002B7C7C"/>
    <w:rsid w:val="002C018C"/>
    <w:rsid w:val="002C0430"/>
    <w:rsid w:val="002C0617"/>
    <w:rsid w:val="002C0DCA"/>
    <w:rsid w:val="002C165C"/>
    <w:rsid w:val="002C16FC"/>
    <w:rsid w:val="002C1C9E"/>
    <w:rsid w:val="002C1DD8"/>
    <w:rsid w:val="002C20C3"/>
    <w:rsid w:val="002C21A0"/>
    <w:rsid w:val="002C23E8"/>
    <w:rsid w:val="002C2AE2"/>
    <w:rsid w:val="002C2DAF"/>
    <w:rsid w:val="002C2FE8"/>
    <w:rsid w:val="002C3042"/>
    <w:rsid w:val="002C32FA"/>
    <w:rsid w:val="002C340F"/>
    <w:rsid w:val="002C35CB"/>
    <w:rsid w:val="002C3D24"/>
    <w:rsid w:val="002C3E2C"/>
    <w:rsid w:val="002C447E"/>
    <w:rsid w:val="002C4766"/>
    <w:rsid w:val="002C4901"/>
    <w:rsid w:val="002C4AF5"/>
    <w:rsid w:val="002C4C60"/>
    <w:rsid w:val="002C554E"/>
    <w:rsid w:val="002C57D9"/>
    <w:rsid w:val="002C5B80"/>
    <w:rsid w:val="002C5E5B"/>
    <w:rsid w:val="002C648E"/>
    <w:rsid w:val="002C682F"/>
    <w:rsid w:val="002C6DC2"/>
    <w:rsid w:val="002C6EC5"/>
    <w:rsid w:val="002C77D1"/>
    <w:rsid w:val="002D06FB"/>
    <w:rsid w:val="002D0CCD"/>
    <w:rsid w:val="002D0FB2"/>
    <w:rsid w:val="002D18A2"/>
    <w:rsid w:val="002D1A64"/>
    <w:rsid w:val="002D1AA7"/>
    <w:rsid w:val="002D1F00"/>
    <w:rsid w:val="002D34B9"/>
    <w:rsid w:val="002D3A1F"/>
    <w:rsid w:val="002D426D"/>
    <w:rsid w:val="002D44C6"/>
    <w:rsid w:val="002D4762"/>
    <w:rsid w:val="002D4A1B"/>
    <w:rsid w:val="002D4D11"/>
    <w:rsid w:val="002D544D"/>
    <w:rsid w:val="002D67A1"/>
    <w:rsid w:val="002D686F"/>
    <w:rsid w:val="002D68A9"/>
    <w:rsid w:val="002D69AC"/>
    <w:rsid w:val="002D6A32"/>
    <w:rsid w:val="002D6CE6"/>
    <w:rsid w:val="002D6EDD"/>
    <w:rsid w:val="002D716E"/>
    <w:rsid w:val="002D73C0"/>
    <w:rsid w:val="002D7414"/>
    <w:rsid w:val="002D7470"/>
    <w:rsid w:val="002D79AE"/>
    <w:rsid w:val="002D7AFB"/>
    <w:rsid w:val="002D7CAA"/>
    <w:rsid w:val="002D7DB1"/>
    <w:rsid w:val="002D7FE9"/>
    <w:rsid w:val="002E03AC"/>
    <w:rsid w:val="002E03E0"/>
    <w:rsid w:val="002E096A"/>
    <w:rsid w:val="002E0BBD"/>
    <w:rsid w:val="002E0FC8"/>
    <w:rsid w:val="002E15E8"/>
    <w:rsid w:val="002E1A7D"/>
    <w:rsid w:val="002E1A87"/>
    <w:rsid w:val="002E1E11"/>
    <w:rsid w:val="002E1E97"/>
    <w:rsid w:val="002E1FA6"/>
    <w:rsid w:val="002E2227"/>
    <w:rsid w:val="002E2353"/>
    <w:rsid w:val="002E2429"/>
    <w:rsid w:val="002E2440"/>
    <w:rsid w:val="002E2694"/>
    <w:rsid w:val="002E27B5"/>
    <w:rsid w:val="002E2C16"/>
    <w:rsid w:val="002E323D"/>
    <w:rsid w:val="002E3517"/>
    <w:rsid w:val="002E355A"/>
    <w:rsid w:val="002E388D"/>
    <w:rsid w:val="002E3A80"/>
    <w:rsid w:val="002E3E5E"/>
    <w:rsid w:val="002E3F8F"/>
    <w:rsid w:val="002E40DE"/>
    <w:rsid w:val="002E43C8"/>
    <w:rsid w:val="002E452A"/>
    <w:rsid w:val="002E4A3A"/>
    <w:rsid w:val="002E4AE1"/>
    <w:rsid w:val="002E599B"/>
    <w:rsid w:val="002E5DD1"/>
    <w:rsid w:val="002E69AE"/>
    <w:rsid w:val="002E6CCF"/>
    <w:rsid w:val="002E7378"/>
    <w:rsid w:val="002E738E"/>
    <w:rsid w:val="002E7964"/>
    <w:rsid w:val="002E7A40"/>
    <w:rsid w:val="002E7A5B"/>
    <w:rsid w:val="002F01A9"/>
    <w:rsid w:val="002F0F98"/>
    <w:rsid w:val="002F1777"/>
    <w:rsid w:val="002F227C"/>
    <w:rsid w:val="002F239D"/>
    <w:rsid w:val="002F23CA"/>
    <w:rsid w:val="002F23CE"/>
    <w:rsid w:val="002F2629"/>
    <w:rsid w:val="002F286D"/>
    <w:rsid w:val="002F2B42"/>
    <w:rsid w:val="002F2FD2"/>
    <w:rsid w:val="002F3323"/>
    <w:rsid w:val="002F35CA"/>
    <w:rsid w:val="002F3654"/>
    <w:rsid w:val="002F3816"/>
    <w:rsid w:val="002F3987"/>
    <w:rsid w:val="002F3B44"/>
    <w:rsid w:val="002F417C"/>
    <w:rsid w:val="002F41BA"/>
    <w:rsid w:val="002F4367"/>
    <w:rsid w:val="002F4C45"/>
    <w:rsid w:val="002F4CBB"/>
    <w:rsid w:val="002F4DC7"/>
    <w:rsid w:val="002F51FD"/>
    <w:rsid w:val="002F535C"/>
    <w:rsid w:val="002F5792"/>
    <w:rsid w:val="002F5853"/>
    <w:rsid w:val="002F5946"/>
    <w:rsid w:val="002F682B"/>
    <w:rsid w:val="002F6831"/>
    <w:rsid w:val="002F6A17"/>
    <w:rsid w:val="002F711E"/>
    <w:rsid w:val="002F7148"/>
    <w:rsid w:val="002F7A93"/>
    <w:rsid w:val="002F7F9A"/>
    <w:rsid w:val="0030011B"/>
    <w:rsid w:val="00300610"/>
    <w:rsid w:val="0030063D"/>
    <w:rsid w:val="00300BCD"/>
    <w:rsid w:val="003012CB"/>
    <w:rsid w:val="003017BB"/>
    <w:rsid w:val="003017D9"/>
    <w:rsid w:val="00301DC3"/>
    <w:rsid w:val="00301F55"/>
    <w:rsid w:val="0030243D"/>
    <w:rsid w:val="00302685"/>
    <w:rsid w:val="00302856"/>
    <w:rsid w:val="003037EC"/>
    <w:rsid w:val="003037FD"/>
    <w:rsid w:val="00303814"/>
    <w:rsid w:val="003038E0"/>
    <w:rsid w:val="00303B4B"/>
    <w:rsid w:val="00303E68"/>
    <w:rsid w:val="003043D1"/>
    <w:rsid w:val="003049D2"/>
    <w:rsid w:val="00305066"/>
    <w:rsid w:val="0030541A"/>
    <w:rsid w:val="00305AE0"/>
    <w:rsid w:val="00305C49"/>
    <w:rsid w:val="00305E7C"/>
    <w:rsid w:val="00305F2B"/>
    <w:rsid w:val="00306862"/>
    <w:rsid w:val="00306AF6"/>
    <w:rsid w:val="00306BA6"/>
    <w:rsid w:val="00306D96"/>
    <w:rsid w:val="00306F7D"/>
    <w:rsid w:val="0030703B"/>
    <w:rsid w:val="00307089"/>
    <w:rsid w:val="003070DD"/>
    <w:rsid w:val="00307319"/>
    <w:rsid w:val="0030770A"/>
    <w:rsid w:val="00307776"/>
    <w:rsid w:val="00307B93"/>
    <w:rsid w:val="00307B95"/>
    <w:rsid w:val="00307C1E"/>
    <w:rsid w:val="00310127"/>
    <w:rsid w:val="003109D7"/>
    <w:rsid w:val="00310A55"/>
    <w:rsid w:val="00310C29"/>
    <w:rsid w:val="00310E1E"/>
    <w:rsid w:val="003116C4"/>
    <w:rsid w:val="00311942"/>
    <w:rsid w:val="00311B84"/>
    <w:rsid w:val="0031210C"/>
    <w:rsid w:val="003122E1"/>
    <w:rsid w:val="00312351"/>
    <w:rsid w:val="00312490"/>
    <w:rsid w:val="003126A4"/>
    <w:rsid w:val="00312A32"/>
    <w:rsid w:val="00312E09"/>
    <w:rsid w:val="00313D77"/>
    <w:rsid w:val="00313E1C"/>
    <w:rsid w:val="00313ED1"/>
    <w:rsid w:val="0031401A"/>
    <w:rsid w:val="003140DF"/>
    <w:rsid w:val="00314192"/>
    <w:rsid w:val="00314219"/>
    <w:rsid w:val="003147EA"/>
    <w:rsid w:val="00314997"/>
    <w:rsid w:val="00314E1B"/>
    <w:rsid w:val="00314E46"/>
    <w:rsid w:val="00314F68"/>
    <w:rsid w:val="0031511D"/>
    <w:rsid w:val="00315126"/>
    <w:rsid w:val="00315215"/>
    <w:rsid w:val="003164CB"/>
    <w:rsid w:val="00316734"/>
    <w:rsid w:val="0031714F"/>
    <w:rsid w:val="003174F1"/>
    <w:rsid w:val="0031772E"/>
    <w:rsid w:val="003177E4"/>
    <w:rsid w:val="00317ACE"/>
    <w:rsid w:val="00317D68"/>
    <w:rsid w:val="00320051"/>
    <w:rsid w:val="003201CD"/>
    <w:rsid w:val="00320222"/>
    <w:rsid w:val="00320506"/>
    <w:rsid w:val="003206FB"/>
    <w:rsid w:val="0032099E"/>
    <w:rsid w:val="00320AE7"/>
    <w:rsid w:val="00320E4A"/>
    <w:rsid w:val="00320E9C"/>
    <w:rsid w:val="003211C6"/>
    <w:rsid w:val="003211C7"/>
    <w:rsid w:val="00322602"/>
    <w:rsid w:val="00322724"/>
    <w:rsid w:val="00322B55"/>
    <w:rsid w:val="00322C53"/>
    <w:rsid w:val="00323244"/>
    <w:rsid w:val="003233DF"/>
    <w:rsid w:val="003236B3"/>
    <w:rsid w:val="00323907"/>
    <w:rsid w:val="0032404A"/>
    <w:rsid w:val="00324394"/>
    <w:rsid w:val="003248E9"/>
    <w:rsid w:val="00325252"/>
    <w:rsid w:val="00325329"/>
    <w:rsid w:val="00326231"/>
    <w:rsid w:val="00326C0F"/>
    <w:rsid w:val="00327103"/>
    <w:rsid w:val="0032713E"/>
    <w:rsid w:val="00327399"/>
    <w:rsid w:val="00327461"/>
    <w:rsid w:val="00327BD7"/>
    <w:rsid w:val="00330291"/>
    <w:rsid w:val="003305EE"/>
    <w:rsid w:val="00330BF4"/>
    <w:rsid w:val="003310E1"/>
    <w:rsid w:val="003314D4"/>
    <w:rsid w:val="00331CFC"/>
    <w:rsid w:val="00331DDC"/>
    <w:rsid w:val="0033229C"/>
    <w:rsid w:val="00332511"/>
    <w:rsid w:val="003325E8"/>
    <w:rsid w:val="003328DE"/>
    <w:rsid w:val="00332964"/>
    <w:rsid w:val="0033308A"/>
    <w:rsid w:val="0033333D"/>
    <w:rsid w:val="00333781"/>
    <w:rsid w:val="00333BE0"/>
    <w:rsid w:val="00333E89"/>
    <w:rsid w:val="00334505"/>
    <w:rsid w:val="003349AD"/>
    <w:rsid w:val="00334E02"/>
    <w:rsid w:val="00335806"/>
    <w:rsid w:val="0033584C"/>
    <w:rsid w:val="0033593C"/>
    <w:rsid w:val="00335C10"/>
    <w:rsid w:val="00336083"/>
    <w:rsid w:val="0033617D"/>
    <w:rsid w:val="00336384"/>
    <w:rsid w:val="0033697D"/>
    <w:rsid w:val="0033797C"/>
    <w:rsid w:val="00337C80"/>
    <w:rsid w:val="00337CA0"/>
    <w:rsid w:val="00337E86"/>
    <w:rsid w:val="0034083C"/>
    <w:rsid w:val="00340891"/>
    <w:rsid w:val="00341321"/>
    <w:rsid w:val="00341332"/>
    <w:rsid w:val="003419AF"/>
    <w:rsid w:val="00341A5D"/>
    <w:rsid w:val="0034205A"/>
    <w:rsid w:val="0034205F"/>
    <w:rsid w:val="00342378"/>
    <w:rsid w:val="003424B5"/>
    <w:rsid w:val="00342970"/>
    <w:rsid w:val="00342DEC"/>
    <w:rsid w:val="00342EAD"/>
    <w:rsid w:val="00342F35"/>
    <w:rsid w:val="00343177"/>
    <w:rsid w:val="00343687"/>
    <w:rsid w:val="00343BA2"/>
    <w:rsid w:val="00343C2E"/>
    <w:rsid w:val="00343D66"/>
    <w:rsid w:val="00343EE7"/>
    <w:rsid w:val="00343F98"/>
    <w:rsid w:val="003441B2"/>
    <w:rsid w:val="00344681"/>
    <w:rsid w:val="0034486D"/>
    <w:rsid w:val="00344A53"/>
    <w:rsid w:val="00344D43"/>
    <w:rsid w:val="0034526C"/>
    <w:rsid w:val="00345771"/>
    <w:rsid w:val="003464F2"/>
    <w:rsid w:val="003468ED"/>
    <w:rsid w:val="00347156"/>
    <w:rsid w:val="00347582"/>
    <w:rsid w:val="00347A10"/>
    <w:rsid w:val="00347A80"/>
    <w:rsid w:val="00350140"/>
    <w:rsid w:val="00350158"/>
    <w:rsid w:val="0035015A"/>
    <w:rsid w:val="00350519"/>
    <w:rsid w:val="003506D1"/>
    <w:rsid w:val="003506E4"/>
    <w:rsid w:val="00350727"/>
    <w:rsid w:val="00350AC9"/>
    <w:rsid w:val="00350CFE"/>
    <w:rsid w:val="00351334"/>
    <w:rsid w:val="0035151E"/>
    <w:rsid w:val="00351A00"/>
    <w:rsid w:val="00351B65"/>
    <w:rsid w:val="00351B74"/>
    <w:rsid w:val="00351EDB"/>
    <w:rsid w:val="0035274F"/>
    <w:rsid w:val="00352CC1"/>
    <w:rsid w:val="00352EE8"/>
    <w:rsid w:val="00353CF7"/>
    <w:rsid w:val="003541A7"/>
    <w:rsid w:val="003548DA"/>
    <w:rsid w:val="00354AD1"/>
    <w:rsid w:val="00354B10"/>
    <w:rsid w:val="00354FE8"/>
    <w:rsid w:val="003558B8"/>
    <w:rsid w:val="00355BD8"/>
    <w:rsid w:val="0035637C"/>
    <w:rsid w:val="00356BFC"/>
    <w:rsid w:val="00356E55"/>
    <w:rsid w:val="00356F73"/>
    <w:rsid w:val="00356F86"/>
    <w:rsid w:val="003571A8"/>
    <w:rsid w:val="00357652"/>
    <w:rsid w:val="00357890"/>
    <w:rsid w:val="00357994"/>
    <w:rsid w:val="00357A80"/>
    <w:rsid w:val="00357C26"/>
    <w:rsid w:val="00357CBD"/>
    <w:rsid w:val="0036006C"/>
    <w:rsid w:val="00360095"/>
    <w:rsid w:val="003600AF"/>
    <w:rsid w:val="003604E8"/>
    <w:rsid w:val="003605FB"/>
    <w:rsid w:val="0036074A"/>
    <w:rsid w:val="003607F7"/>
    <w:rsid w:val="00361358"/>
    <w:rsid w:val="003613FC"/>
    <w:rsid w:val="00361693"/>
    <w:rsid w:val="00361B17"/>
    <w:rsid w:val="00361D09"/>
    <w:rsid w:val="003626B0"/>
    <w:rsid w:val="003628E9"/>
    <w:rsid w:val="00362A4B"/>
    <w:rsid w:val="00362E1B"/>
    <w:rsid w:val="00362E88"/>
    <w:rsid w:val="003630FA"/>
    <w:rsid w:val="00363211"/>
    <w:rsid w:val="00363401"/>
    <w:rsid w:val="003634FE"/>
    <w:rsid w:val="00363598"/>
    <w:rsid w:val="00363643"/>
    <w:rsid w:val="00363698"/>
    <w:rsid w:val="003636F3"/>
    <w:rsid w:val="00363783"/>
    <w:rsid w:val="00363BFD"/>
    <w:rsid w:val="0036516A"/>
    <w:rsid w:val="003652B3"/>
    <w:rsid w:val="00365438"/>
    <w:rsid w:val="003657FF"/>
    <w:rsid w:val="00365C7E"/>
    <w:rsid w:val="00366536"/>
    <w:rsid w:val="00366565"/>
    <w:rsid w:val="003665A9"/>
    <w:rsid w:val="00366AE4"/>
    <w:rsid w:val="003676E6"/>
    <w:rsid w:val="00367A05"/>
    <w:rsid w:val="00367B27"/>
    <w:rsid w:val="00367D60"/>
    <w:rsid w:val="0037006E"/>
    <w:rsid w:val="00370938"/>
    <w:rsid w:val="00370D75"/>
    <w:rsid w:val="00370E6D"/>
    <w:rsid w:val="00370EDB"/>
    <w:rsid w:val="00371193"/>
    <w:rsid w:val="003714D0"/>
    <w:rsid w:val="003717A0"/>
    <w:rsid w:val="003719BF"/>
    <w:rsid w:val="00371CE9"/>
    <w:rsid w:val="00371DB8"/>
    <w:rsid w:val="0037214A"/>
    <w:rsid w:val="003728D2"/>
    <w:rsid w:val="00372A4D"/>
    <w:rsid w:val="00372CA4"/>
    <w:rsid w:val="00372EF4"/>
    <w:rsid w:val="0037300C"/>
    <w:rsid w:val="0037343E"/>
    <w:rsid w:val="00373976"/>
    <w:rsid w:val="0037453D"/>
    <w:rsid w:val="0037501F"/>
    <w:rsid w:val="00375197"/>
    <w:rsid w:val="00375D18"/>
    <w:rsid w:val="0037624F"/>
    <w:rsid w:val="00376253"/>
    <w:rsid w:val="003768D0"/>
    <w:rsid w:val="00376A50"/>
    <w:rsid w:val="00376F3C"/>
    <w:rsid w:val="00377879"/>
    <w:rsid w:val="00377A06"/>
    <w:rsid w:val="0038006F"/>
    <w:rsid w:val="0038014D"/>
    <w:rsid w:val="00380283"/>
    <w:rsid w:val="00380457"/>
    <w:rsid w:val="00380526"/>
    <w:rsid w:val="00380720"/>
    <w:rsid w:val="00381043"/>
    <w:rsid w:val="00381350"/>
    <w:rsid w:val="00381784"/>
    <w:rsid w:val="003817E7"/>
    <w:rsid w:val="00381A18"/>
    <w:rsid w:val="00381CB4"/>
    <w:rsid w:val="00381DC2"/>
    <w:rsid w:val="00382002"/>
    <w:rsid w:val="00382C69"/>
    <w:rsid w:val="00382EA5"/>
    <w:rsid w:val="00383024"/>
    <w:rsid w:val="0038335D"/>
    <w:rsid w:val="00383AB8"/>
    <w:rsid w:val="00383FF6"/>
    <w:rsid w:val="003845DE"/>
    <w:rsid w:val="00385297"/>
    <w:rsid w:val="00385602"/>
    <w:rsid w:val="00385A04"/>
    <w:rsid w:val="00385DDE"/>
    <w:rsid w:val="00385EC7"/>
    <w:rsid w:val="00386574"/>
    <w:rsid w:val="0038663A"/>
    <w:rsid w:val="003867B6"/>
    <w:rsid w:val="003868A4"/>
    <w:rsid w:val="00387F97"/>
    <w:rsid w:val="00390343"/>
    <w:rsid w:val="003905DA"/>
    <w:rsid w:val="00390D56"/>
    <w:rsid w:val="00390FCC"/>
    <w:rsid w:val="003919D4"/>
    <w:rsid w:val="0039209D"/>
    <w:rsid w:val="0039220B"/>
    <w:rsid w:val="00392732"/>
    <w:rsid w:val="00392931"/>
    <w:rsid w:val="0039294F"/>
    <w:rsid w:val="00392DF0"/>
    <w:rsid w:val="00393044"/>
    <w:rsid w:val="003935F7"/>
    <w:rsid w:val="00393A0F"/>
    <w:rsid w:val="00393AB5"/>
    <w:rsid w:val="00393B27"/>
    <w:rsid w:val="00393BDE"/>
    <w:rsid w:val="00393E2B"/>
    <w:rsid w:val="00394198"/>
    <w:rsid w:val="00394937"/>
    <w:rsid w:val="00394D1C"/>
    <w:rsid w:val="0039525B"/>
    <w:rsid w:val="0039538F"/>
    <w:rsid w:val="003957EF"/>
    <w:rsid w:val="00395825"/>
    <w:rsid w:val="003958D9"/>
    <w:rsid w:val="00395D5F"/>
    <w:rsid w:val="00396056"/>
    <w:rsid w:val="00396581"/>
    <w:rsid w:val="00396630"/>
    <w:rsid w:val="003979C2"/>
    <w:rsid w:val="00397FA0"/>
    <w:rsid w:val="003A00EE"/>
    <w:rsid w:val="003A026B"/>
    <w:rsid w:val="003A067A"/>
    <w:rsid w:val="003A0AFD"/>
    <w:rsid w:val="003A0C7D"/>
    <w:rsid w:val="003A114F"/>
    <w:rsid w:val="003A11C5"/>
    <w:rsid w:val="003A19DD"/>
    <w:rsid w:val="003A1D41"/>
    <w:rsid w:val="003A2514"/>
    <w:rsid w:val="003A29C7"/>
    <w:rsid w:val="003A2C7A"/>
    <w:rsid w:val="003A2F99"/>
    <w:rsid w:val="003A2FEC"/>
    <w:rsid w:val="003A321C"/>
    <w:rsid w:val="003A3CD0"/>
    <w:rsid w:val="003A3FEB"/>
    <w:rsid w:val="003A43AD"/>
    <w:rsid w:val="003A4E1F"/>
    <w:rsid w:val="003A5293"/>
    <w:rsid w:val="003A585D"/>
    <w:rsid w:val="003A5E1E"/>
    <w:rsid w:val="003A5E87"/>
    <w:rsid w:val="003A60C7"/>
    <w:rsid w:val="003A6C7B"/>
    <w:rsid w:val="003A72AF"/>
    <w:rsid w:val="003A79F4"/>
    <w:rsid w:val="003A7D8B"/>
    <w:rsid w:val="003A7DDA"/>
    <w:rsid w:val="003A7E48"/>
    <w:rsid w:val="003B0109"/>
    <w:rsid w:val="003B0306"/>
    <w:rsid w:val="003B0423"/>
    <w:rsid w:val="003B0514"/>
    <w:rsid w:val="003B0619"/>
    <w:rsid w:val="003B070F"/>
    <w:rsid w:val="003B0883"/>
    <w:rsid w:val="003B088A"/>
    <w:rsid w:val="003B08FA"/>
    <w:rsid w:val="003B0A19"/>
    <w:rsid w:val="003B106D"/>
    <w:rsid w:val="003B1C3E"/>
    <w:rsid w:val="003B1C84"/>
    <w:rsid w:val="003B1D1B"/>
    <w:rsid w:val="003B2059"/>
    <w:rsid w:val="003B2153"/>
    <w:rsid w:val="003B2297"/>
    <w:rsid w:val="003B24F1"/>
    <w:rsid w:val="003B29D1"/>
    <w:rsid w:val="003B2B7B"/>
    <w:rsid w:val="003B2C16"/>
    <w:rsid w:val="003B2E7F"/>
    <w:rsid w:val="003B3052"/>
    <w:rsid w:val="003B3090"/>
    <w:rsid w:val="003B3141"/>
    <w:rsid w:val="003B3250"/>
    <w:rsid w:val="003B333E"/>
    <w:rsid w:val="003B3B71"/>
    <w:rsid w:val="003B3F45"/>
    <w:rsid w:val="003B4024"/>
    <w:rsid w:val="003B4064"/>
    <w:rsid w:val="003B40CB"/>
    <w:rsid w:val="003B41BC"/>
    <w:rsid w:val="003B41D4"/>
    <w:rsid w:val="003B44A4"/>
    <w:rsid w:val="003B46EE"/>
    <w:rsid w:val="003B47B5"/>
    <w:rsid w:val="003B4C72"/>
    <w:rsid w:val="003B4D51"/>
    <w:rsid w:val="003B4F43"/>
    <w:rsid w:val="003B5297"/>
    <w:rsid w:val="003B5F75"/>
    <w:rsid w:val="003B5FFE"/>
    <w:rsid w:val="003B65F3"/>
    <w:rsid w:val="003B684A"/>
    <w:rsid w:val="003B7155"/>
    <w:rsid w:val="003B74A4"/>
    <w:rsid w:val="003B7CE7"/>
    <w:rsid w:val="003C010D"/>
    <w:rsid w:val="003C0784"/>
    <w:rsid w:val="003C0C0A"/>
    <w:rsid w:val="003C1229"/>
    <w:rsid w:val="003C1AF3"/>
    <w:rsid w:val="003C1B0E"/>
    <w:rsid w:val="003C256E"/>
    <w:rsid w:val="003C293A"/>
    <w:rsid w:val="003C2E43"/>
    <w:rsid w:val="003C306A"/>
    <w:rsid w:val="003C316F"/>
    <w:rsid w:val="003C323E"/>
    <w:rsid w:val="003C378E"/>
    <w:rsid w:val="003C3EA3"/>
    <w:rsid w:val="003C46EA"/>
    <w:rsid w:val="003C4A2F"/>
    <w:rsid w:val="003C4DA0"/>
    <w:rsid w:val="003C51E3"/>
    <w:rsid w:val="003C59F0"/>
    <w:rsid w:val="003C5C0D"/>
    <w:rsid w:val="003C5CE4"/>
    <w:rsid w:val="003C63A9"/>
    <w:rsid w:val="003C669E"/>
    <w:rsid w:val="003C6729"/>
    <w:rsid w:val="003C6731"/>
    <w:rsid w:val="003C6830"/>
    <w:rsid w:val="003C6B45"/>
    <w:rsid w:val="003C6B7A"/>
    <w:rsid w:val="003C71AA"/>
    <w:rsid w:val="003C740B"/>
    <w:rsid w:val="003C7BA5"/>
    <w:rsid w:val="003D0024"/>
    <w:rsid w:val="003D032D"/>
    <w:rsid w:val="003D03E5"/>
    <w:rsid w:val="003D076A"/>
    <w:rsid w:val="003D09C0"/>
    <w:rsid w:val="003D0D15"/>
    <w:rsid w:val="003D1232"/>
    <w:rsid w:val="003D12FA"/>
    <w:rsid w:val="003D1321"/>
    <w:rsid w:val="003D162B"/>
    <w:rsid w:val="003D178C"/>
    <w:rsid w:val="003D1B7C"/>
    <w:rsid w:val="003D29A3"/>
    <w:rsid w:val="003D2AD8"/>
    <w:rsid w:val="003D2BA1"/>
    <w:rsid w:val="003D2E96"/>
    <w:rsid w:val="003D3190"/>
    <w:rsid w:val="003D32A5"/>
    <w:rsid w:val="003D339F"/>
    <w:rsid w:val="003D3783"/>
    <w:rsid w:val="003D3A51"/>
    <w:rsid w:val="003D3BA1"/>
    <w:rsid w:val="003D4179"/>
    <w:rsid w:val="003D41C6"/>
    <w:rsid w:val="003D44E4"/>
    <w:rsid w:val="003D468C"/>
    <w:rsid w:val="003D497F"/>
    <w:rsid w:val="003D4EFB"/>
    <w:rsid w:val="003D522A"/>
    <w:rsid w:val="003D526A"/>
    <w:rsid w:val="003D568D"/>
    <w:rsid w:val="003D56E1"/>
    <w:rsid w:val="003D5718"/>
    <w:rsid w:val="003D5A78"/>
    <w:rsid w:val="003D5DEF"/>
    <w:rsid w:val="003D5E37"/>
    <w:rsid w:val="003D62D2"/>
    <w:rsid w:val="003D63A7"/>
    <w:rsid w:val="003D6B77"/>
    <w:rsid w:val="003D704C"/>
    <w:rsid w:val="003D74CB"/>
    <w:rsid w:val="003D7DD1"/>
    <w:rsid w:val="003D7E17"/>
    <w:rsid w:val="003E0239"/>
    <w:rsid w:val="003E0722"/>
    <w:rsid w:val="003E092B"/>
    <w:rsid w:val="003E0C2D"/>
    <w:rsid w:val="003E0D9F"/>
    <w:rsid w:val="003E12EF"/>
    <w:rsid w:val="003E1986"/>
    <w:rsid w:val="003E19E6"/>
    <w:rsid w:val="003E1D88"/>
    <w:rsid w:val="003E1E43"/>
    <w:rsid w:val="003E1EEB"/>
    <w:rsid w:val="003E224F"/>
    <w:rsid w:val="003E2613"/>
    <w:rsid w:val="003E2647"/>
    <w:rsid w:val="003E29D1"/>
    <w:rsid w:val="003E30CD"/>
    <w:rsid w:val="003E3703"/>
    <w:rsid w:val="003E3DAB"/>
    <w:rsid w:val="003E426F"/>
    <w:rsid w:val="003E45F6"/>
    <w:rsid w:val="003E4AD9"/>
    <w:rsid w:val="003E4F28"/>
    <w:rsid w:val="003E5120"/>
    <w:rsid w:val="003E5850"/>
    <w:rsid w:val="003E594C"/>
    <w:rsid w:val="003E5F22"/>
    <w:rsid w:val="003E6358"/>
    <w:rsid w:val="003E644A"/>
    <w:rsid w:val="003E686A"/>
    <w:rsid w:val="003E7462"/>
    <w:rsid w:val="003E754D"/>
    <w:rsid w:val="003E7675"/>
    <w:rsid w:val="003E776A"/>
    <w:rsid w:val="003E7AA6"/>
    <w:rsid w:val="003E7F4F"/>
    <w:rsid w:val="003F04D7"/>
    <w:rsid w:val="003F0828"/>
    <w:rsid w:val="003F0E6D"/>
    <w:rsid w:val="003F0F8C"/>
    <w:rsid w:val="003F143E"/>
    <w:rsid w:val="003F15AF"/>
    <w:rsid w:val="003F170D"/>
    <w:rsid w:val="003F20BF"/>
    <w:rsid w:val="003F22BB"/>
    <w:rsid w:val="003F2826"/>
    <w:rsid w:val="003F28E4"/>
    <w:rsid w:val="003F2F29"/>
    <w:rsid w:val="003F2FA8"/>
    <w:rsid w:val="003F2FBF"/>
    <w:rsid w:val="003F3100"/>
    <w:rsid w:val="003F31C4"/>
    <w:rsid w:val="003F3506"/>
    <w:rsid w:val="003F37CB"/>
    <w:rsid w:val="003F3914"/>
    <w:rsid w:val="003F4256"/>
    <w:rsid w:val="003F4471"/>
    <w:rsid w:val="003F46D5"/>
    <w:rsid w:val="003F4706"/>
    <w:rsid w:val="003F4784"/>
    <w:rsid w:val="003F4AD7"/>
    <w:rsid w:val="003F4F49"/>
    <w:rsid w:val="003F4FB0"/>
    <w:rsid w:val="003F569F"/>
    <w:rsid w:val="003F576D"/>
    <w:rsid w:val="003F57CD"/>
    <w:rsid w:val="003F5C40"/>
    <w:rsid w:val="003F6293"/>
    <w:rsid w:val="003F630D"/>
    <w:rsid w:val="003F63D6"/>
    <w:rsid w:val="003F6464"/>
    <w:rsid w:val="003F6ED7"/>
    <w:rsid w:val="003F7897"/>
    <w:rsid w:val="003F7CFC"/>
    <w:rsid w:val="0040015C"/>
    <w:rsid w:val="00400BB8"/>
    <w:rsid w:val="00400D35"/>
    <w:rsid w:val="00400DC4"/>
    <w:rsid w:val="004012D9"/>
    <w:rsid w:val="00401EB2"/>
    <w:rsid w:val="00402160"/>
    <w:rsid w:val="004022B6"/>
    <w:rsid w:val="00402629"/>
    <w:rsid w:val="004026C7"/>
    <w:rsid w:val="004026E5"/>
    <w:rsid w:val="00402AB5"/>
    <w:rsid w:val="00402B1D"/>
    <w:rsid w:val="00402DEB"/>
    <w:rsid w:val="00402FEE"/>
    <w:rsid w:val="0040330F"/>
    <w:rsid w:val="0040394A"/>
    <w:rsid w:val="00403974"/>
    <w:rsid w:val="00403EF0"/>
    <w:rsid w:val="0040408F"/>
    <w:rsid w:val="004040B3"/>
    <w:rsid w:val="004041DD"/>
    <w:rsid w:val="004047C4"/>
    <w:rsid w:val="0040499A"/>
    <w:rsid w:val="00404C54"/>
    <w:rsid w:val="00405BBA"/>
    <w:rsid w:val="00406035"/>
    <w:rsid w:val="004060C2"/>
    <w:rsid w:val="0040629C"/>
    <w:rsid w:val="004063CF"/>
    <w:rsid w:val="004064F1"/>
    <w:rsid w:val="00406885"/>
    <w:rsid w:val="00406DA9"/>
    <w:rsid w:val="00406E07"/>
    <w:rsid w:val="00406F42"/>
    <w:rsid w:val="0040734F"/>
    <w:rsid w:val="00407901"/>
    <w:rsid w:val="00407D71"/>
    <w:rsid w:val="00407FD8"/>
    <w:rsid w:val="00410029"/>
    <w:rsid w:val="004107F7"/>
    <w:rsid w:val="00410ABE"/>
    <w:rsid w:val="00410E4F"/>
    <w:rsid w:val="00410F4B"/>
    <w:rsid w:val="0041136D"/>
    <w:rsid w:val="004114C3"/>
    <w:rsid w:val="004119A7"/>
    <w:rsid w:val="00411D6E"/>
    <w:rsid w:val="004125F9"/>
    <w:rsid w:val="00412BD2"/>
    <w:rsid w:val="00413239"/>
    <w:rsid w:val="0041359F"/>
    <w:rsid w:val="004136A2"/>
    <w:rsid w:val="004138E1"/>
    <w:rsid w:val="00413908"/>
    <w:rsid w:val="00413C20"/>
    <w:rsid w:val="00413D34"/>
    <w:rsid w:val="00414088"/>
    <w:rsid w:val="00414092"/>
    <w:rsid w:val="00414121"/>
    <w:rsid w:val="0041430E"/>
    <w:rsid w:val="0041451D"/>
    <w:rsid w:val="004148F1"/>
    <w:rsid w:val="00414BAF"/>
    <w:rsid w:val="00415722"/>
    <w:rsid w:val="00415EE4"/>
    <w:rsid w:val="00415F3C"/>
    <w:rsid w:val="00416081"/>
    <w:rsid w:val="00416717"/>
    <w:rsid w:val="0041697D"/>
    <w:rsid w:val="00416D82"/>
    <w:rsid w:val="00416EBA"/>
    <w:rsid w:val="00417041"/>
    <w:rsid w:val="00417B7B"/>
    <w:rsid w:val="00417F68"/>
    <w:rsid w:val="004201AB"/>
    <w:rsid w:val="00420307"/>
    <w:rsid w:val="0042056D"/>
    <w:rsid w:val="00420830"/>
    <w:rsid w:val="00421052"/>
    <w:rsid w:val="004211CA"/>
    <w:rsid w:val="00421496"/>
    <w:rsid w:val="004218B2"/>
    <w:rsid w:val="004218E0"/>
    <w:rsid w:val="00421979"/>
    <w:rsid w:val="00422360"/>
    <w:rsid w:val="00422462"/>
    <w:rsid w:val="00422532"/>
    <w:rsid w:val="0042290A"/>
    <w:rsid w:val="00422D42"/>
    <w:rsid w:val="004230EF"/>
    <w:rsid w:val="004230FF"/>
    <w:rsid w:val="00423200"/>
    <w:rsid w:val="00423D3A"/>
    <w:rsid w:val="00423E06"/>
    <w:rsid w:val="0042461B"/>
    <w:rsid w:val="0042488E"/>
    <w:rsid w:val="00424D1F"/>
    <w:rsid w:val="00424E05"/>
    <w:rsid w:val="00425205"/>
    <w:rsid w:val="004259EC"/>
    <w:rsid w:val="00425A46"/>
    <w:rsid w:val="00425CB2"/>
    <w:rsid w:val="00425CF3"/>
    <w:rsid w:val="004262A6"/>
    <w:rsid w:val="004266E5"/>
    <w:rsid w:val="0042679D"/>
    <w:rsid w:val="00426952"/>
    <w:rsid w:val="00426B21"/>
    <w:rsid w:val="0042705B"/>
    <w:rsid w:val="004272B6"/>
    <w:rsid w:val="0042784D"/>
    <w:rsid w:val="00427C47"/>
    <w:rsid w:val="004300D0"/>
    <w:rsid w:val="00430422"/>
    <w:rsid w:val="004305ED"/>
    <w:rsid w:val="00430CAC"/>
    <w:rsid w:val="00431318"/>
    <w:rsid w:val="00431397"/>
    <w:rsid w:val="004316DE"/>
    <w:rsid w:val="00431B53"/>
    <w:rsid w:val="00431BA9"/>
    <w:rsid w:val="00431BDA"/>
    <w:rsid w:val="0043203F"/>
    <w:rsid w:val="004320C4"/>
    <w:rsid w:val="00432393"/>
    <w:rsid w:val="004324BF"/>
    <w:rsid w:val="00432EAF"/>
    <w:rsid w:val="00432EF0"/>
    <w:rsid w:val="00433277"/>
    <w:rsid w:val="0043331C"/>
    <w:rsid w:val="00433404"/>
    <w:rsid w:val="004336F7"/>
    <w:rsid w:val="00433A1E"/>
    <w:rsid w:val="00433BF4"/>
    <w:rsid w:val="0043416B"/>
    <w:rsid w:val="004342A0"/>
    <w:rsid w:val="004345BC"/>
    <w:rsid w:val="00434A20"/>
    <w:rsid w:val="00434AB2"/>
    <w:rsid w:val="00434F0B"/>
    <w:rsid w:val="004352CE"/>
    <w:rsid w:val="004353AB"/>
    <w:rsid w:val="00435A10"/>
    <w:rsid w:val="00435BCB"/>
    <w:rsid w:val="004360D3"/>
    <w:rsid w:val="004361C7"/>
    <w:rsid w:val="00436496"/>
    <w:rsid w:val="004364F8"/>
    <w:rsid w:val="004364FE"/>
    <w:rsid w:val="004365FD"/>
    <w:rsid w:val="004367E0"/>
    <w:rsid w:val="0043696B"/>
    <w:rsid w:val="00437053"/>
    <w:rsid w:val="00437533"/>
    <w:rsid w:val="0043793E"/>
    <w:rsid w:val="00437972"/>
    <w:rsid w:val="00437C79"/>
    <w:rsid w:val="00437D2E"/>
    <w:rsid w:val="00437E53"/>
    <w:rsid w:val="004400B6"/>
    <w:rsid w:val="004405CF"/>
    <w:rsid w:val="0044117D"/>
    <w:rsid w:val="0044125B"/>
    <w:rsid w:val="00441BCE"/>
    <w:rsid w:val="00441F39"/>
    <w:rsid w:val="00441F45"/>
    <w:rsid w:val="0044202B"/>
    <w:rsid w:val="00442292"/>
    <w:rsid w:val="004423F7"/>
    <w:rsid w:val="00442871"/>
    <w:rsid w:val="00442D71"/>
    <w:rsid w:val="00442F6B"/>
    <w:rsid w:val="00443096"/>
    <w:rsid w:val="0044324E"/>
    <w:rsid w:val="0044329B"/>
    <w:rsid w:val="004434DB"/>
    <w:rsid w:val="004437B7"/>
    <w:rsid w:val="00443E6A"/>
    <w:rsid w:val="00443F7E"/>
    <w:rsid w:val="004441A1"/>
    <w:rsid w:val="004441B2"/>
    <w:rsid w:val="00444210"/>
    <w:rsid w:val="004443B9"/>
    <w:rsid w:val="0044443C"/>
    <w:rsid w:val="004449D7"/>
    <w:rsid w:val="00444C78"/>
    <w:rsid w:val="00444F1C"/>
    <w:rsid w:val="00444F7C"/>
    <w:rsid w:val="00444F91"/>
    <w:rsid w:val="004456CB"/>
    <w:rsid w:val="00445DFF"/>
    <w:rsid w:val="00446041"/>
    <w:rsid w:val="00446570"/>
    <w:rsid w:val="004465D7"/>
    <w:rsid w:val="00446C3F"/>
    <w:rsid w:val="00447452"/>
    <w:rsid w:val="0044746C"/>
    <w:rsid w:val="00447ADC"/>
    <w:rsid w:val="00447F96"/>
    <w:rsid w:val="0045061C"/>
    <w:rsid w:val="00450757"/>
    <w:rsid w:val="00450A3E"/>
    <w:rsid w:val="00450D5D"/>
    <w:rsid w:val="0045108E"/>
    <w:rsid w:val="004513C5"/>
    <w:rsid w:val="00451483"/>
    <w:rsid w:val="00451551"/>
    <w:rsid w:val="00451A8F"/>
    <w:rsid w:val="00452340"/>
    <w:rsid w:val="004523E9"/>
    <w:rsid w:val="004524A4"/>
    <w:rsid w:val="004538A7"/>
    <w:rsid w:val="00453B25"/>
    <w:rsid w:val="00453F98"/>
    <w:rsid w:val="0045428C"/>
    <w:rsid w:val="00454730"/>
    <w:rsid w:val="0045505E"/>
    <w:rsid w:val="0045592F"/>
    <w:rsid w:val="00456810"/>
    <w:rsid w:val="00456828"/>
    <w:rsid w:val="004569C1"/>
    <w:rsid w:val="00456CF7"/>
    <w:rsid w:val="00456FA2"/>
    <w:rsid w:val="0045703D"/>
    <w:rsid w:val="004575C2"/>
    <w:rsid w:val="004577CC"/>
    <w:rsid w:val="00457998"/>
    <w:rsid w:val="00457BCA"/>
    <w:rsid w:val="00457D53"/>
    <w:rsid w:val="00457D82"/>
    <w:rsid w:val="00460336"/>
    <w:rsid w:val="00460376"/>
    <w:rsid w:val="00460898"/>
    <w:rsid w:val="00460C12"/>
    <w:rsid w:val="0046134E"/>
    <w:rsid w:val="00461841"/>
    <w:rsid w:val="00461BF4"/>
    <w:rsid w:val="00461D9A"/>
    <w:rsid w:val="00462036"/>
    <w:rsid w:val="00462390"/>
    <w:rsid w:val="004623CD"/>
    <w:rsid w:val="004625E9"/>
    <w:rsid w:val="0046338A"/>
    <w:rsid w:val="00463482"/>
    <w:rsid w:val="0046369C"/>
    <w:rsid w:val="0046377B"/>
    <w:rsid w:val="004639D1"/>
    <w:rsid w:val="00463A43"/>
    <w:rsid w:val="00464095"/>
    <w:rsid w:val="00464C7D"/>
    <w:rsid w:val="004650EA"/>
    <w:rsid w:val="0046515A"/>
    <w:rsid w:val="00465403"/>
    <w:rsid w:val="0046545C"/>
    <w:rsid w:val="0046555C"/>
    <w:rsid w:val="00466174"/>
    <w:rsid w:val="00466228"/>
    <w:rsid w:val="00466C3B"/>
    <w:rsid w:val="00467392"/>
    <w:rsid w:val="004675A7"/>
    <w:rsid w:val="0046786C"/>
    <w:rsid w:val="00467C6E"/>
    <w:rsid w:val="00467CD5"/>
    <w:rsid w:val="00467EBC"/>
    <w:rsid w:val="00470402"/>
    <w:rsid w:val="004706CC"/>
    <w:rsid w:val="0047084E"/>
    <w:rsid w:val="00470931"/>
    <w:rsid w:val="00470B64"/>
    <w:rsid w:val="00471237"/>
    <w:rsid w:val="004712E6"/>
    <w:rsid w:val="004713E0"/>
    <w:rsid w:val="004717FF"/>
    <w:rsid w:val="004718D0"/>
    <w:rsid w:val="00471B5A"/>
    <w:rsid w:val="00471BE0"/>
    <w:rsid w:val="00471D23"/>
    <w:rsid w:val="004724B2"/>
    <w:rsid w:val="00472779"/>
    <w:rsid w:val="00472987"/>
    <w:rsid w:val="00472BBD"/>
    <w:rsid w:val="00472C54"/>
    <w:rsid w:val="00473798"/>
    <w:rsid w:val="004738D3"/>
    <w:rsid w:val="0047398F"/>
    <w:rsid w:val="00473A45"/>
    <w:rsid w:val="00474111"/>
    <w:rsid w:val="0047462D"/>
    <w:rsid w:val="00474D1D"/>
    <w:rsid w:val="0047544D"/>
    <w:rsid w:val="00475602"/>
    <w:rsid w:val="00475B68"/>
    <w:rsid w:val="00475CDA"/>
    <w:rsid w:val="00475E7D"/>
    <w:rsid w:val="00475F18"/>
    <w:rsid w:val="004765A8"/>
    <w:rsid w:val="0047665E"/>
    <w:rsid w:val="004767E2"/>
    <w:rsid w:val="0047698D"/>
    <w:rsid w:val="00476EF3"/>
    <w:rsid w:val="00476F96"/>
    <w:rsid w:val="00477518"/>
    <w:rsid w:val="0047755B"/>
    <w:rsid w:val="004775CE"/>
    <w:rsid w:val="004777B7"/>
    <w:rsid w:val="004778AA"/>
    <w:rsid w:val="00477D12"/>
    <w:rsid w:val="00480237"/>
    <w:rsid w:val="0048023C"/>
    <w:rsid w:val="00480441"/>
    <w:rsid w:val="004804C3"/>
    <w:rsid w:val="00480544"/>
    <w:rsid w:val="004808DC"/>
    <w:rsid w:val="00480C1D"/>
    <w:rsid w:val="004811C1"/>
    <w:rsid w:val="0048173F"/>
    <w:rsid w:val="00481822"/>
    <w:rsid w:val="00481A2D"/>
    <w:rsid w:val="00481A35"/>
    <w:rsid w:val="004822A6"/>
    <w:rsid w:val="00482326"/>
    <w:rsid w:val="0048282C"/>
    <w:rsid w:val="0048289E"/>
    <w:rsid w:val="00482B24"/>
    <w:rsid w:val="00482F4A"/>
    <w:rsid w:val="004831CA"/>
    <w:rsid w:val="00483239"/>
    <w:rsid w:val="004835C9"/>
    <w:rsid w:val="004841BE"/>
    <w:rsid w:val="00484660"/>
    <w:rsid w:val="0048486F"/>
    <w:rsid w:val="00484A69"/>
    <w:rsid w:val="00484BB0"/>
    <w:rsid w:val="00484C9C"/>
    <w:rsid w:val="00484D73"/>
    <w:rsid w:val="00484DC2"/>
    <w:rsid w:val="00484EFB"/>
    <w:rsid w:val="0048505A"/>
    <w:rsid w:val="00485218"/>
    <w:rsid w:val="00485DD7"/>
    <w:rsid w:val="00485DDA"/>
    <w:rsid w:val="004869C8"/>
    <w:rsid w:val="00486BD4"/>
    <w:rsid w:val="00486BEC"/>
    <w:rsid w:val="00486EBB"/>
    <w:rsid w:val="00486EF2"/>
    <w:rsid w:val="0048704A"/>
    <w:rsid w:val="00487147"/>
    <w:rsid w:val="0048718E"/>
    <w:rsid w:val="004872A9"/>
    <w:rsid w:val="00487411"/>
    <w:rsid w:val="004874F6"/>
    <w:rsid w:val="00487880"/>
    <w:rsid w:val="00487D11"/>
    <w:rsid w:val="004903F3"/>
    <w:rsid w:val="004903F6"/>
    <w:rsid w:val="00490A5B"/>
    <w:rsid w:val="00490B61"/>
    <w:rsid w:val="00490CA5"/>
    <w:rsid w:val="0049104D"/>
    <w:rsid w:val="004911EB"/>
    <w:rsid w:val="004911F6"/>
    <w:rsid w:val="004913D2"/>
    <w:rsid w:val="00491709"/>
    <w:rsid w:val="00491750"/>
    <w:rsid w:val="00491788"/>
    <w:rsid w:val="00491846"/>
    <w:rsid w:val="004919AC"/>
    <w:rsid w:val="004919D7"/>
    <w:rsid w:val="00491B73"/>
    <w:rsid w:val="00491C16"/>
    <w:rsid w:val="0049207C"/>
    <w:rsid w:val="004920C0"/>
    <w:rsid w:val="004924F4"/>
    <w:rsid w:val="00492945"/>
    <w:rsid w:val="00492A16"/>
    <w:rsid w:val="00492ADC"/>
    <w:rsid w:val="00492C9A"/>
    <w:rsid w:val="00493B1C"/>
    <w:rsid w:val="00493B44"/>
    <w:rsid w:val="00493F00"/>
    <w:rsid w:val="004942A4"/>
    <w:rsid w:val="0049461F"/>
    <w:rsid w:val="00494B08"/>
    <w:rsid w:val="004950DF"/>
    <w:rsid w:val="00495CED"/>
    <w:rsid w:val="004961BB"/>
    <w:rsid w:val="0049634F"/>
    <w:rsid w:val="004969A3"/>
    <w:rsid w:val="00496F10"/>
    <w:rsid w:val="004971C9"/>
    <w:rsid w:val="00497CBC"/>
    <w:rsid w:val="00497D3A"/>
    <w:rsid w:val="00497E0A"/>
    <w:rsid w:val="004A0341"/>
    <w:rsid w:val="004A0658"/>
    <w:rsid w:val="004A0951"/>
    <w:rsid w:val="004A09A5"/>
    <w:rsid w:val="004A10DF"/>
    <w:rsid w:val="004A12F7"/>
    <w:rsid w:val="004A168A"/>
    <w:rsid w:val="004A1AAE"/>
    <w:rsid w:val="004A1B33"/>
    <w:rsid w:val="004A1C57"/>
    <w:rsid w:val="004A2081"/>
    <w:rsid w:val="004A2685"/>
    <w:rsid w:val="004A27D8"/>
    <w:rsid w:val="004A2FA4"/>
    <w:rsid w:val="004A346F"/>
    <w:rsid w:val="004A3535"/>
    <w:rsid w:val="004A37AB"/>
    <w:rsid w:val="004A3957"/>
    <w:rsid w:val="004A3F97"/>
    <w:rsid w:val="004A4333"/>
    <w:rsid w:val="004A43A9"/>
    <w:rsid w:val="004A45D7"/>
    <w:rsid w:val="004A48D0"/>
    <w:rsid w:val="004A4CF9"/>
    <w:rsid w:val="004A5144"/>
    <w:rsid w:val="004A5227"/>
    <w:rsid w:val="004A5498"/>
    <w:rsid w:val="004A57EA"/>
    <w:rsid w:val="004A585A"/>
    <w:rsid w:val="004A58E0"/>
    <w:rsid w:val="004A5AAF"/>
    <w:rsid w:val="004A5C1A"/>
    <w:rsid w:val="004A5F18"/>
    <w:rsid w:val="004A6DB0"/>
    <w:rsid w:val="004A7076"/>
    <w:rsid w:val="004A7529"/>
    <w:rsid w:val="004A75BD"/>
    <w:rsid w:val="004A78FC"/>
    <w:rsid w:val="004A7A7E"/>
    <w:rsid w:val="004A7EE3"/>
    <w:rsid w:val="004A7EF3"/>
    <w:rsid w:val="004B0193"/>
    <w:rsid w:val="004B07E1"/>
    <w:rsid w:val="004B0B97"/>
    <w:rsid w:val="004B0F80"/>
    <w:rsid w:val="004B115D"/>
    <w:rsid w:val="004B20D8"/>
    <w:rsid w:val="004B21BF"/>
    <w:rsid w:val="004B2267"/>
    <w:rsid w:val="004B239E"/>
    <w:rsid w:val="004B2C23"/>
    <w:rsid w:val="004B2CE5"/>
    <w:rsid w:val="004B338E"/>
    <w:rsid w:val="004B3E2F"/>
    <w:rsid w:val="004B428F"/>
    <w:rsid w:val="004B4380"/>
    <w:rsid w:val="004B478D"/>
    <w:rsid w:val="004B519C"/>
    <w:rsid w:val="004B54BD"/>
    <w:rsid w:val="004B564A"/>
    <w:rsid w:val="004B56A4"/>
    <w:rsid w:val="004B574D"/>
    <w:rsid w:val="004B597A"/>
    <w:rsid w:val="004B5A6A"/>
    <w:rsid w:val="004B5E88"/>
    <w:rsid w:val="004B5F18"/>
    <w:rsid w:val="004B60FD"/>
    <w:rsid w:val="004B6422"/>
    <w:rsid w:val="004B6482"/>
    <w:rsid w:val="004B64BB"/>
    <w:rsid w:val="004B6728"/>
    <w:rsid w:val="004B68D1"/>
    <w:rsid w:val="004B6904"/>
    <w:rsid w:val="004B6AB2"/>
    <w:rsid w:val="004B7367"/>
    <w:rsid w:val="004B74F8"/>
    <w:rsid w:val="004B778E"/>
    <w:rsid w:val="004B7A36"/>
    <w:rsid w:val="004B7A46"/>
    <w:rsid w:val="004B7AD1"/>
    <w:rsid w:val="004C019B"/>
    <w:rsid w:val="004C0592"/>
    <w:rsid w:val="004C140C"/>
    <w:rsid w:val="004C157E"/>
    <w:rsid w:val="004C15A0"/>
    <w:rsid w:val="004C1AF3"/>
    <w:rsid w:val="004C1DDE"/>
    <w:rsid w:val="004C1E79"/>
    <w:rsid w:val="004C21ED"/>
    <w:rsid w:val="004C2900"/>
    <w:rsid w:val="004C2A9C"/>
    <w:rsid w:val="004C3303"/>
    <w:rsid w:val="004C3983"/>
    <w:rsid w:val="004C3AD7"/>
    <w:rsid w:val="004C3D4F"/>
    <w:rsid w:val="004C4436"/>
    <w:rsid w:val="004C470F"/>
    <w:rsid w:val="004C47A2"/>
    <w:rsid w:val="004C481D"/>
    <w:rsid w:val="004C4874"/>
    <w:rsid w:val="004C4BDE"/>
    <w:rsid w:val="004C4BFE"/>
    <w:rsid w:val="004C4C85"/>
    <w:rsid w:val="004C4E0D"/>
    <w:rsid w:val="004C4E27"/>
    <w:rsid w:val="004C5A54"/>
    <w:rsid w:val="004C5B3A"/>
    <w:rsid w:val="004C5C3C"/>
    <w:rsid w:val="004C5CAB"/>
    <w:rsid w:val="004C5E08"/>
    <w:rsid w:val="004C63AA"/>
    <w:rsid w:val="004C6E70"/>
    <w:rsid w:val="004C7616"/>
    <w:rsid w:val="004C7A14"/>
    <w:rsid w:val="004C7B87"/>
    <w:rsid w:val="004C7D44"/>
    <w:rsid w:val="004C7D79"/>
    <w:rsid w:val="004C7E83"/>
    <w:rsid w:val="004D013F"/>
    <w:rsid w:val="004D0587"/>
    <w:rsid w:val="004D0B17"/>
    <w:rsid w:val="004D0D1A"/>
    <w:rsid w:val="004D0DFB"/>
    <w:rsid w:val="004D125B"/>
    <w:rsid w:val="004D164C"/>
    <w:rsid w:val="004D1E50"/>
    <w:rsid w:val="004D1F6C"/>
    <w:rsid w:val="004D20A8"/>
    <w:rsid w:val="004D2101"/>
    <w:rsid w:val="004D219F"/>
    <w:rsid w:val="004D23E4"/>
    <w:rsid w:val="004D258F"/>
    <w:rsid w:val="004D269A"/>
    <w:rsid w:val="004D2D26"/>
    <w:rsid w:val="004D2DBA"/>
    <w:rsid w:val="004D39AE"/>
    <w:rsid w:val="004D3B49"/>
    <w:rsid w:val="004D3B8E"/>
    <w:rsid w:val="004D424F"/>
    <w:rsid w:val="004D45C9"/>
    <w:rsid w:val="004D4904"/>
    <w:rsid w:val="004D4A66"/>
    <w:rsid w:val="004D4DB8"/>
    <w:rsid w:val="004D5022"/>
    <w:rsid w:val="004D52C6"/>
    <w:rsid w:val="004D5364"/>
    <w:rsid w:val="004D5868"/>
    <w:rsid w:val="004D5C1D"/>
    <w:rsid w:val="004D5D87"/>
    <w:rsid w:val="004D5E40"/>
    <w:rsid w:val="004D6141"/>
    <w:rsid w:val="004D619A"/>
    <w:rsid w:val="004D65A3"/>
    <w:rsid w:val="004D65FF"/>
    <w:rsid w:val="004D66B3"/>
    <w:rsid w:val="004D6AD7"/>
    <w:rsid w:val="004D70BE"/>
    <w:rsid w:val="004D7132"/>
    <w:rsid w:val="004D73B5"/>
    <w:rsid w:val="004D73EE"/>
    <w:rsid w:val="004D74D1"/>
    <w:rsid w:val="004D753F"/>
    <w:rsid w:val="004D7929"/>
    <w:rsid w:val="004E030A"/>
    <w:rsid w:val="004E0522"/>
    <w:rsid w:val="004E063F"/>
    <w:rsid w:val="004E08B5"/>
    <w:rsid w:val="004E0AE8"/>
    <w:rsid w:val="004E0EE7"/>
    <w:rsid w:val="004E119F"/>
    <w:rsid w:val="004E18FD"/>
    <w:rsid w:val="004E1AEE"/>
    <w:rsid w:val="004E1D8F"/>
    <w:rsid w:val="004E1DB0"/>
    <w:rsid w:val="004E27B6"/>
    <w:rsid w:val="004E2838"/>
    <w:rsid w:val="004E2DF2"/>
    <w:rsid w:val="004E2EE8"/>
    <w:rsid w:val="004E3007"/>
    <w:rsid w:val="004E3CB7"/>
    <w:rsid w:val="004E3F1F"/>
    <w:rsid w:val="004E4201"/>
    <w:rsid w:val="004E4ECA"/>
    <w:rsid w:val="004E50DF"/>
    <w:rsid w:val="004E5279"/>
    <w:rsid w:val="004E54DC"/>
    <w:rsid w:val="004E5E7F"/>
    <w:rsid w:val="004E608E"/>
    <w:rsid w:val="004E609A"/>
    <w:rsid w:val="004E624F"/>
    <w:rsid w:val="004E63E4"/>
    <w:rsid w:val="004E63F3"/>
    <w:rsid w:val="004E6F61"/>
    <w:rsid w:val="004E750D"/>
    <w:rsid w:val="004E76ED"/>
    <w:rsid w:val="004E7966"/>
    <w:rsid w:val="004E7A60"/>
    <w:rsid w:val="004E7EDE"/>
    <w:rsid w:val="004E7FA7"/>
    <w:rsid w:val="004F0436"/>
    <w:rsid w:val="004F071B"/>
    <w:rsid w:val="004F135C"/>
    <w:rsid w:val="004F1375"/>
    <w:rsid w:val="004F1910"/>
    <w:rsid w:val="004F1E7B"/>
    <w:rsid w:val="004F2071"/>
    <w:rsid w:val="004F207B"/>
    <w:rsid w:val="004F2A3F"/>
    <w:rsid w:val="004F2D16"/>
    <w:rsid w:val="004F2FEE"/>
    <w:rsid w:val="004F347F"/>
    <w:rsid w:val="004F35D5"/>
    <w:rsid w:val="004F396B"/>
    <w:rsid w:val="004F3C0C"/>
    <w:rsid w:val="004F4214"/>
    <w:rsid w:val="004F44D4"/>
    <w:rsid w:val="004F534C"/>
    <w:rsid w:val="004F555C"/>
    <w:rsid w:val="004F56C8"/>
    <w:rsid w:val="004F5A57"/>
    <w:rsid w:val="004F5F95"/>
    <w:rsid w:val="004F613D"/>
    <w:rsid w:val="004F6397"/>
    <w:rsid w:val="004F6425"/>
    <w:rsid w:val="004F64E6"/>
    <w:rsid w:val="004F6653"/>
    <w:rsid w:val="004F669B"/>
    <w:rsid w:val="004F6880"/>
    <w:rsid w:val="004F7038"/>
    <w:rsid w:val="004F74E1"/>
    <w:rsid w:val="004F7620"/>
    <w:rsid w:val="004F7646"/>
    <w:rsid w:val="004F782B"/>
    <w:rsid w:val="004F79B9"/>
    <w:rsid w:val="004F7C47"/>
    <w:rsid w:val="004F7C58"/>
    <w:rsid w:val="004F7EC5"/>
    <w:rsid w:val="00500244"/>
    <w:rsid w:val="005002D8"/>
    <w:rsid w:val="005004B4"/>
    <w:rsid w:val="0050062A"/>
    <w:rsid w:val="00500661"/>
    <w:rsid w:val="005010D1"/>
    <w:rsid w:val="00501382"/>
    <w:rsid w:val="00501CAA"/>
    <w:rsid w:val="00502608"/>
    <w:rsid w:val="005027E3"/>
    <w:rsid w:val="0050283B"/>
    <w:rsid w:val="005028B6"/>
    <w:rsid w:val="00502B06"/>
    <w:rsid w:val="00502DE8"/>
    <w:rsid w:val="00502F9F"/>
    <w:rsid w:val="00502FC6"/>
    <w:rsid w:val="0050302E"/>
    <w:rsid w:val="005033FD"/>
    <w:rsid w:val="0050377E"/>
    <w:rsid w:val="0050399B"/>
    <w:rsid w:val="00504630"/>
    <w:rsid w:val="00504FA5"/>
    <w:rsid w:val="005057B4"/>
    <w:rsid w:val="00505A01"/>
    <w:rsid w:val="00505BD4"/>
    <w:rsid w:val="00505E9C"/>
    <w:rsid w:val="00505F12"/>
    <w:rsid w:val="005062F3"/>
    <w:rsid w:val="005067BB"/>
    <w:rsid w:val="00507BCC"/>
    <w:rsid w:val="00507BF7"/>
    <w:rsid w:val="00507DF7"/>
    <w:rsid w:val="005101C0"/>
    <w:rsid w:val="005102BE"/>
    <w:rsid w:val="005106EB"/>
    <w:rsid w:val="00510B7E"/>
    <w:rsid w:val="00510C8D"/>
    <w:rsid w:val="005111A7"/>
    <w:rsid w:val="005122D0"/>
    <w:rsid w:val="00512586"/>
    <w:rsid w:val="00512674"/>
    <w:rsid w:val="00512FF6"/>
    <w:rsid w:val="00513407"/>
    <w:rsid w:val="00513B0F"/>
    <w:rsid w:val="00513E1C"/>
    <w:rsid w:val="00514249"/>
    <w:rsid w:val="00514277"/>
    <w:rsid w:val="00514D2C"/>
    <w:rsid w:val="00515417"/>
    <w:rsid w:val="0051549C"/>
    <w:rsid w:val="00515560"/>
    <w:rsid w:val="00515C7C"/>
    <w:rsid w:val="00515FE0"/>
    <w:rsid w:val="00516852"/>
    <w:rsid w:val="00516873"/>
    <w:rsid w:val="00516ED1"/>
    <w:rsid w:val="005170B9"/>
    <w:rsid w:val="0051740E"/>
    <w:rsid w:val="00517734"/>
    <w:rsid w:val="00520533"/>
    <w:rsid w:val="00520F59"/>
    <w:rsid w:val="00521916"/>
    <w:rsid w:val="00521924"/>
    <w:rsid w:val="00521ABD"/>
    <w:rsid w:val="00521AD9"/>
    <w:rsid w:val="00521BBA"/>
    <w:rsid w:val="00521BDE"/>
    <w:rsid w:val="00521FCB"/>
    <w:rsid w:val="0052205A"/>
    <w:rsid w:val="005220E0"/>
    <w:rsid w:val="005222C3"/>
    <w:rsid w:val="0052249B"/>
    <w:rsid w:val="005226E8"/>
    <w:rsid w:val="00522705"/>
    <w:rsid w:val="005227C6"/>
    <w:rsid w:val="005228B9"/>
    <w:rsid w:val="005228CA"/>
    <w:rsid w:val="00522D84"/>
    <w:rsid w:val="0052315A"/>
    <w:rsid w:val="00523236"/>
    <w:rsid w:val="005236EA"/>
    <w:rsid w:val="00523953"/>
    <w:rsid w:val="00523AA8"/>
    <w:rsid w:val="00524272"/>
    <w:rsid w:val="00524449"/>
    <w:rsid w:val="00524902"/>
    <w:rsid w:val="005249C1"/>
    <w:rsid w:val="00524DA7"/>
    <w:rsid w:val="0052533A"/>
    <w:rsid w:val="0052548A"/>
    <w:rsid w:val="005255AF"/>
    <w:rsid w:val="005255CB"/>
    <w:rsid w:val="005255D7"/>
    <w:rsid w:val="00525847"/>
    <w:rsid w:val="00525948"/>
    <w:rsid w:val="00525C68"/>
    <w:rsid w:val="00525E1F"/>
    <w:rsid w:val="00525F1A"/>
    <w:rsid w:val="0052683D"/>
    <w:rsid w:val="00526973"/>
    <w:rsid w:val="00526B9A"/>
    <w:rsid w:val="0052748A"/>
    <w:rsid w:val="0052780E"/>
    <w:rsid w:val="0053006F"/>
    <w:rsid w:val="005300A6"/>
    <w:rsid w:val="005304B5"/>
    <w:rsid w:val="0053062D"/>
    <w:rsid w:val="0053089B"/>
    <w:rsid w:val="00530997"/>
    <w:rsid w:val="005316E4"/>
    <w:rsid w:val="0053196A"/>
    <w:rsid w:val="00531D65"/>
    <w:rsid w:val="00532020"/>
    <w:rsid w:val="005326BC"/>
    <w:rsid w:val="005327E0"/>
    <w:rsid w:val="0053293E"/>
    <w:rsid w:val="00532BD8"/>
    <w:rsid w:val="0053318B"/>
    <w:rsid w:val="005331F5"/>
    <w:rsid w:val="005336BF"/>
    <w:rsid w:val="00533D16"/>
    <w:rsid w:val="0053415D"/>
    <w:rsid w:val="00534290"/>
    <w:rsid w:val="005349F8"/>
    <w:rsid w:val="00534BED"/>
    <w:rsid w:val="00534F3E"/>
    <w:rsid w:val="005350E1"/>
    <w:rsid w:val="005353C0"/>
    <w:rsid w:val="00535B0F"/>
    <w:rsid w:val="00535C39"/>
    <w:rsid w:val="0053614F"/>
    <w:rsid w:val="00536602"/>
    <w:rsid w:val="00536759"/>
    <w:rsid w:val="00536B44"/>
    <w:rsid w:val="00537CE2"/>
    <w:rsid w:val="00537F9B"/>
    <w:rsid w:val="00540285"/>
    <w:rsid w:val="0054042C"/>
    <w:rsid w:val="0054058C"/>
    <w:rsid w:val="0054068F"/>
    <w:rsid w:val="00540786"/>
    <w:rsid w:val="00540A2B"/>
    <w:rsid w:val="00540BB6"/>
    <w:rsid w:val="00540F94"/>
    <w:rsid w:val="00541698"/>
    <w:rsid w:val="00541795"/>
    <w:rsid w:val="00541985"/>
    <w:rsid w:val="005419E0"/>
    <w:rsid w:val="00542372"/>
    <w:rsid w:val="00542373"/>
    <w:rsid w:val="005428A4"/>
    <w:rsid w:val="005429A8"/>
    <w:rsid w:val="00542B09"/>
    <w:rsid w:val="00542CCD"/>
    <w:rsid w:val="00543344"/>
    <w:rsid w:val="00543510"/>
    <w:rsid w:val="00543830"/>
    <w:rsid w:val="00543D85"/>
    <w:rsid w:val="00543F25"/>
    <w:rsid w:val="00544045"/>
    <w:rsid w:val="005440F8"/>
    <w:rsid w:val="00544222"/>
    <w:rsid w:val="00544358"/>
    <w:rsid w:val="005444A9"/>
    <w:rsid w:val="00544CE4"/>
    <w:rsid w:val="005450F3"/>
    <w:rsid w:val="00545759"/>
    <w:rsid w:val="005459FC"/>
    <w:rsid w:val="00545B32"/>
    <w:rsid w:val="00545BEB"/>
    <w:rsid w:val="0054605F"/>
    <w:rsid w:val="005462AE"/>
    <w:rsid w:val="00546321"/>
    <w:rsid w:val="00546491"/>
    <w:rsid w:val="00546C5F"/>
    <w:rsid w:val="00546CCC"/>
    <w:rsid w:val="00546D63"/>
    <w:rsid w:val="00547AB7"/>
    <w:rsid w:val="005500A9"/>
    <w:rsid w:val="00550245"/>
    <w:rsid w:val="00550A72"/>
    <w:rsid w:val="00550BC7"/>
    <w:rsid w:val="00550C01"/>
    <w:rsid w:val="00550C28"/>
    <w:rsid w:val="00550FF1"/>
    <w:rsid w:val="00551BF0"/>
    <w:rsid w:val="00551DCB"/>
    <w:rsid w:val="00552F15"/>
    <w:rsid w:val="00552F2E"/>
    <w:rsid w:val="0055302B"/>
    <w:rsid w:val="005536BA"/>
    <w:rsid w:val="00553BFE"/>
    <w:rsid w:val="0055404A"/>
    <w:rsid w:val="00554258"/>
    <w:rsid w:val="00554445"/>
    <w:rsid w:val="0055455D"/>
    <w:rsid w:val="00554DEC"/>
    <w:rsid w:val="00555337"/>
    <w:rsid w:val="0055551E"/>
    <w:rsid w:val="0055566E"/>
    <w:rsid w:val="00556570"/>
    <w:rsid w:val="005568D7"/>
    <w:rsid w:val="00556C34"/>
    <w:rsid w:val="00556ECD"/>
    <w:rsid w:val="005571B7"/>
    <w:rsid w:val="00557310"/>
    <w:rsid w:val="005573D2"/>
    <w:rsid w:val="005574B7"/>
    <w:rsid w:val="00557841"/>
    <w:rsid w:val="00557A52"/>
    <w:rsid w:val="00557E12"/>
    <w:rsid w:val="0056004C"/>
    <w:rsid w:val="005603CB"/>
    <w:rsid w:val="00560853"/>
    <w:rsid w:val="005609F2"/>
    <w:rsid w:val="00560AD3"/>
    <w:rsid w:val="00560C6C"/>
    <w:rsid w:val="00560EAA"/>
    <w:rsid w:val="00561311"/>
    <w:rsid w:val="005615BA"/>
    <w:rsid w:val="00561762"/>
    <w:rsid w:val="0056193A"/>
    <w:rsid w:val="00561A35"/>
    <w:rsid w:val="00561CF3"/>
    <w:rsid w:val="0056217B"/>
    <w:rsid w:val="0056233E"/>
    <w:rsid w:val="00562483"/>
    <w:rsid w:val="00562697"/>
    <w:rsid w:val="005627CD"/>
    <w:rsid w:val="00562A7D"/>
    <w:rsid w:val="00562EEA"/>
    <w:rsid w:val="005634EC"/>
    <w:rsid w:val="005638C6"/>
    <w:rsid w:val="00563E47"/>
    <w:rsid w:val="00563EDC"/>
    <w:rsid w:val="0056401E"/>
    <w:rsid w:val="005644A1"/>
    <w:rsid w:val="00564803"/>
    <w:rsid w:val="00564961"/>
    <w:rsid w:val="00564DDC"/>
    <w:rsid w:val="00564F70"/>
    <w:rsid w:val="00564F91"/>
    <w:rsid w:val="005654BC"/>
    <w:rsid w:val="005655B3"/>
    <w:rsid w:val="0056629A"/>
    <w:rsid w:val="005667CE"/>
    <w:rsid w:val="005667EB"/>
    <w:rsid w:val="00566C19"/>
    <w:rsid w:val="00566CB6"/>
    <w:rsid w:val="00567173"/>
    <w:rsid w:val="00567191"/>
    <w:rsid w:val="005676EF"/>
    <w:rsid w:val="00567F5C"/>
    <w:rsid w:val="00570838"/>
    <w:rsid w:val="00570D89"/>
    <w:rsid w:val="0057107E"/>
    <w:rsid w:val="00571808"/>
    <w:rsid w:val="00571E59"/>
    <w:rsid w:val="005720C6"/>
    <w:rsid w:val="00572464"/>
    <w:rsid w:val="00572C2C"/>
    <w:rsid w:val="00572C85"/>
    <w:rsid w:val="00572D00"/>
    <w:rsid w:val="0057306E"/>
    <w:rsid w:val="0057322B"/>
    <w:rsid w:val="00573975"/>
    <w:rsid w:val="00573A5C"/>
    <w:rsid w:val="00573EDC"/>
    <w:rsid w:val="00573F7C"/>
    <w:rsid w:val="00573FFA"/>
    <w:rsid w:val="0057438B"/>
    <w:rsid w:val="0057487B"/>
    <w:rsid w:val="00574C5D"/>
    <w:rsid w:val="00574CC3"/>
    <w:rsid w:val="00574F6A"/>
    <w:rsid w:val="005752DE"/>
    <w:rsid w:val="00576869"/>
    <w:rsid w:val="005768E2"/>
    <w:rsid w:val="00576A24"/>
    <w:rsid w:val="00576B08"/>
    <w:rsid w:val="00577247"/>
    <w:rsid w:val="005772CE"/>
    <w:rsid w:val="00577EA9"/>
    <w:rsid w:val="005802E5"/>
    <w:rsid w:val="005803D3"/>
    <w:rsid w:val="005806AD"/>
    <w:rsid w:val="00581400"/>
    <w:rsid w:val="005817D2"/>
    <w:rsid w:val="00581B34"/>
    <w:rsid w:val="00581B80"/>
    <w:rsid w:val="00582A98"/>
    <w:rsid w:val="00582AC8"/>
    <w:rsid w:val="005831E5"/>
    <w:rsid w:val="0058349D"/>
    <w:rsid w:val="00583762"/>
    <w:rsid w:val="00583C25"/>
    <w:rsid w:val="00584121"/>
    <w:rsid w:val="0058433C"/>
    <w:rsid w:val="00584395"/>
    <w:rsid w:val="005845E8"/>
    <w:rsid w:val="005846F4"/>
    <w:rsid w:val="005849DA"/>
    <w:rsid w:val="00584C6E"/>
    <w:rsid w:val="00584D7F"/>
    <w:rsid w:val="00585525"/>
    <w:rsid w:val="00585549"/>
    <w:rsid w:val="005857DD"/>
    <w:rsid w:val="0058654E"/>
    <w:rsid w:val="00586835"/>
    <w:rsid w:val="00587526"/>
    <w:rsid w:val="0058752E"/>
    <w:rsid w:val="00587CE5"/>
    <w:rsid w:val="00590196"/>
    <w:rsid w:val="00590373"/>
    <w:rsid w:val="005903D4"/>
    <w:rsid w:val="00590CD0"/>
    <w:rsid w:val="005910A7"/>
    <w:rsid w:val="005915B9"/>
    <w:rsid w:val="00591AB1"/>
    <w:rsid w:val="00591ADB"/>
    <w:rsid w:val="00591F8C"/>
    <w:rsid w:val="0059294F"/>
    <w:rsid w:val="00593079"/>
    <w:rsid w:val="005937A1"/>
    <w:rsid w:val="00593C1A"/>
    <w:rsid w:val="00594106"/>
    <w:rsid w:val="0059426D"/>
    <w:rsid w:val="0059430B"/>
    <w:rsid w:val="00594487"/>
    <w:rsid w:val="00594498"/>
    <w:rsid w:val="00595056"/>
    <w:rsid w:val="005951F7"/>
    <w:rsid w:val="00595379"/>
    <w:rsid w:val="0059639A"/>
    <w:rsid w:val="0059641F"/>
    <w:rsid w:val="005966D2"/>
    <w:rsid w:val="00596723"/>
    <w:rsid w:val="00596A8B"/>
    <w:rsid w:val="00596AC6"/>
    <w:rsid w:val="00596EBC"/>
    <w:rsid w:val="00597345"/>
    <w:rsid w:val="005975DD"/>
    <w:rsid w:val="00597A1B"/>
    <w:rsid w:val="00597A84"/>
    <w:rsid w:val="005A02E2"/>
    <w:rsid w:val="005A05CC"/>
    <w:rsid w:val="005A091E"/>
    <w:rsid w:val="005A0DBA"/>
    <w:rsid w:val="005A0FA6"/>
    <w:rsid w:val="005A10D0"/>
    <w:rsid w:val="005A113E"/>
    <w:rsid w:val="005A11B1"/>
    <w:rsid w:val="005A1753"/>
    <w:rsid w:val="005A19BF"/>
    <w:rsid w:val="005A1ABD"/>
    <w:rsid w:val="005A1C63"/>
    <w:rsid w:val="005A1DBB"/>
    <w:rsid w:val="005A1EBE"/>
    <w:rsid w:val="005A1EEC"/>
    <w:rsid w:val="005A1F11"/>
    <w:rsid w:val="005A1F70"/>
    <w:rsid w:val="005A215A"/>
    <w:rsid w:val="005A24E6"/>
    <w:rsid w:val="005A2CD8"/>
    <w:rsid w:val="005A2F57"/>
    <w:rsid w:val="005A2FD5"/>
    <w:rsid w:val="005A30CF"/>
    <w:rsid w:val="005A3219"/>
    <w:rsid w:val="005A3FFD"/>
    <w:rsid w:val="005A41E4"/>
    <w:rsid w:val="005A471C"/>
    <w:rsid w:val="005A4CE0"/>
    <w:rsid w:val="005A4F75"/>
    <w:rsid w:val="005A4FC4"/>
    <w:rsid w:val="005A5496"/>
    <w:rsid w:val="005A61ED"/>
    <w:rsid w:val="005A6502"/>
    <w:rsid w:val="005A65DD"/>
    <w:rsid w:val="005A666F"/>
    <w:rsid w:val="005A675A"/>
    <w:rsid w:val="005A6985"/>
    <w:rsid w:val="005A6B9A"/>
    <w:rsid w:val="005A789A"/>
    <w:rsid w:val="005A7C5D"/>
    <w:rsid w:val="005A7D28"/>
    <w:rsid w:val="005B03B5"/>
    <w:rsid w:val="005B0402"/>
    <w:rsid w:val="005B04DE"/>
    <w:rsid w:val="005B0E1D"/>
    <w:rsid w:val="005B1084"/>
    <w:rsid w:val="005B140E"/>
    <w:rsid w:val="005B14C7"/>
    <w:rsid w:val="005B1A55"/>
    <w:rsid w:val="005B2240"/>
    <w:rsid w:val="005B26D2"/>
    <w:rsid w:val="005B2974"/>
    <w:rsid w:val="005B2AEF"/>
    <w:rsid w:val="005B2F94"/>
    <w:rsid w:val="005B30B4"/>
    <w:rsid w:val="005B3375"/>
    <w:rsid w:val="005B3608"/>
    <w:rsid w:val="005B36AD"/>
    <w:rsid w:val="005B377B"/>
    <w:rsid w:val="005B50E8"/>
    <w:rsid w:val="005B5289"/>
    <w:rsid w:val="005B5321"/>
    <w:rsid w:val="005B5366"/>
    <w:rsid w:val="005B5412"/>
    <w:rsid w:val="005B5591"/>
    <w:rsid w:val="005B5A8D"/>
    <w:rsid w:val="005B5AC5"/>
    <w:rsid w:val="005B6017"/>
    <w:rsid w:val="005B6175"/>
    <w:rsid w:val="005B63A3"/>
    <w:rsid w:val="005B688D"/>
    <w:rsid w:val="005B6963"/>
    <w:rsid w:val="005B6A3E"/>
    <w:rsid w:val="005B6D6A"/>
    <w:rsid w:val="005B6FAA"/>
    <w:rsid w:val="005B70D8"/>
    <w:rsid w:val="005B7706"/>
    <w:rsid w:val="005B79A7"/>
    <w:rsid w:val="005B7D42"/>
    <w:rsid w:val="005C05F0"/>
    <w:rsid w:val="005C2460"/>
    <w:rsid w:val="005C2776"/>
    <w:rsid w:val="005C2909"/>
    <w:rsid w:val="005C2E80"/>
    <w:rsid w:val="005C31FB"/>
    <w:rsid w:val="005C362E"/>
    <w:rsid w:val="005C3680"/>
    <w:rsid w:val="005C396C"/>
    <w:rsid w:val="005C3AEB"/>
    <w:rsid w:val="005C3D7A"/>
    <w:rsid w:val="005C3E69"/>
    <w:rsid w:val="005C40B1"/>
    <w:rsid w:val="005C47AB"/>
    <w:rsid w:val="005C4C86"/>
    <w:rsid w:val="005C4D3C"/>
    <w:rsid w:val="005C4E21"/>
    <w:rsid w:val="005C4EA0"/>
    <w:rsid w:val="005C4FD8"/>
    <w:rsid w:val="005C510D"/>
    <w:rsid w:val="005C512B"/>
    <w:rsid w:val="005C5377"/>
    <w:rsid w:val="005C579E"/>
    <w:rsid w:val="005C5BCA"/>
    <w:rsid w:val="005C630D"/>
    <w:rsid w:val="005C6388"/>
    <w:rsid w:val="005C6507"/>
    <w:rsid w:val="005C6663"/>
    <w:rsid w:val="005C69E4"/>
    <w:rsid w:val="005C6C12"/>
    <w:rsid w:val="005C6D0E"/>
    <w:rsid w:val="005C6E70"/>
    <w:rsid w:val="005C6E89"/>
    <w:rsid w:val="005C7077"/>
    <w:rsid w:val="005C7239"/>
    <w:rsid w:val="005C7242"/>
    <w:rsid w:val="005C72C6"/>
    <w:rsid w:val="005C7331"/>
    <w:rsid w:val="005C7666"/>
    <w:rsid w:val="005C77FB"/>
    <w:rsid w:val="005C7807"/>
    <w:rsid w:val="005C7B4A"/>
    <w:rsid w:val="005C7BC6"/>
    <w:rsid w:val="005D052F"/>
    <w:rsid w:val="005D0543"/>
    <w:rsid w:val="005D07B6"/>
    <w:rsid w:val="005D07ED"/>
    <w:rsid w:val="005D0D13"/>
    <w:rsid w:val="005D164D"/>
    <w:rsid w:val="005D1A04"/>
    <w:rsid w:val="005D240A"/>
    <w:rsid w:val="005D2693"/>
    <w:rsid w:val="005D2790"/>
    <w:rsid w:val="005D284D"/>
    <w:rsid w:val="005D2BA1"/>
    <w:rsid w:val="005D3532"/>
    <w:rsid w:val="005D3548"/>
    <w:rsid w:val="005D3C0A"/>
    <w:rsid w:val="005D40C5"/>
    <w:rsid w:val="005D424C"/>
    <w:rsid w:val="005D4B3C"/>
    <w:rsid w:val="005D4CCC"/>
    <w:rsid w:val="005D4F70"/>
    <w:rsid w:val="005D4FC7"/>
    <w:rsid w:val="005D5068"/>
    <w:rsid w:val="005D5372"/>
    <w:rsid w:val="005D54A5"/>
    <w:rsid w:val="005D54B7"/>
    <w:rsid w:val="005D5BCA"/>
    <w:rsid w:val="005D5F79"/>
    <w:rsid w:val="005D6403"/>
    <w:rsid w:val="005D6893"/>
    <w:rsid w:val="005D6A16"/>
    <w:rsid w:val="005D7478"/>
    <w:rsid w:val="005D7543"/>
    <w:rsid w:val="005D75C3"/>
    <w:rsid w:val="005D76D4"/>
    <w:rsid w:val="005D77AA"/>
    <w:rsid w:val="005D78C7"/>
    <w:rsid w:val="005D7A58"/>
    <w:rsid w:val="005D7B16"/>
    <w:rsid w:val="005D7C70"/>
    <w:rsid w:val="005D7F16"/>
    <w:rsid w:val="005E0140"/>
    <w:rsid w:val="005E01ED"/>
    <w:rsid w:val="005E07FE"/>
    <w:rsid w:val="005E0A2D"/>
    <w:rsid w:val="005E0AA0"/>
    <w:rsid w:val="005E0AAF"/>
    <w:rsid w:val="005E0D89"/>
    <w:rsid w:val="005E0F4A"/>
    <w:rsid w:val="005E0F7B"/>
    <w:rsid w:val="005E10CF"/>
    <w:rsid w:val="005E11DA"/>
    <w:rsid w:val="005E1353"/>
    <w:rsid w:val="005E1679"/>
    <w:rsid w:val="005E1C00"/>
    <w:rsid w:val="005E1CA4"/>
    <w:rsid w:val="005E20F2"/>
    <w:rsid w:val="005E2306"/>
    <w:rsid w:val="005E233C"/>
    <w:rsid w:val="005E255A"/>
    <w:rsid w:val="005E264E"/>
    <w:rsid w:val="005E28F9"/>
    <w:rsid w:val="005E30F0"/>
    <w:rsid w:val="005E341A"/>
    <w:rsid w:val="005E35BB"/>
    <w:rsid w:val="005E394E"/>
    <w:rsid w:val="005E3988"/>
    <w:rsid w:val="005E3CE1"/>
    <w:rsid w:val="005E3F71"/>
    <w:rsid w:val="005E4065"/>
    <w:rsid w:val="005E4135"/>
    <w:rsid w:val="005E4296"/>
    <w:rsid w:val="005E42DF"/>
    <w:rsid w:val="005E4885"/>
    <w:rsid w:val="005E488B"/>
    <w:rsid w:val="005E49BB"/>
    <w:rsid w:val="005E4E4E"/>
    <w:rsid w:val="005E4F73"/>
    <w:rsid w:val="005E54CC"/>
    <w:rsid w:val="005E55BE"/>
    <w:rsid w:val="005E59FC"/>
    <w:rsid w:val="005E5ABA"/>
    <w:rsid w:val="005E5B3F"/>
    <w:rsid w:val="005E6327"/>
    <w:rsid w:val="005E6499"/>
    <w:rsid w:val="005E65D5"/>
    <w:rsid w:val="005E6E9D"/>
    <w:rsid w:val="005E782F"/>
    <w:rsid w:val="005E78F2"/>
    <w:rsid w:val="005E7989"/>
    <w:rsid w:val="005E7D38"/>
    <w:rsid w:val="005F028E"/>
    <w:rsid w:val="005F029F"/>
    <w:rsid w:val="005F0BDD"/>
    <w:rsid w:val="005F176D"/>
    <w:rsid w:val="005F17DC"/>
    <w:rsid w:val="005F1899"/>
    <w:rsid w:val="005F1BD5"/>
    <w:rsid w:val="005F1C94"/>
    <w:rsid w:val="005F21B7"/>
    <w:rsid w:val="005F2254"/>
    <w:rsid w:val="005F2925"/>
    <w:rsid w:val="005F2B4A"/>
    <w:rsid w:val="005F2DC5"/>
    <w:rsid w:val="005F2DF9"/>
    <w:rsid w:val="005F3277"/>
    <w:rsid w:val="005F3630"/>
    <w:rsid w:val="005F372D"/>
    <w:rsid w:val="005F3A5C"/>
    <w:rsid w:val="005F3BF5"/>
    <w:rsid w:val="005F409E"/>
    <w:rsid w:val="005F50DA"/>
    <w:rsid w:val="005F58A9"/>
    <w:rsid w:val="005F5DC8"/>
    <w:rsid w:val="005F5EC6"/>
    <w:rsid w:val="005F6221"/>
    <w:rsid w:val="005F62BF"/>
    <w:rsid w:val="005F6305"/>
    <w:rsid w:val="005F672E"/>
    <w:rsid w:val="005F6B43"/>
    <w:rsid w:val="005F6D38"/>
    <w:rsid w:val="005F6E5B"/>
    <w:rsid w:val="005F6F6B"/>
    <w:rsid w:val="005F70AD"/>
    <w:rsid w:val="005F78C4"/>
    <w:rsid w:val="00600482"/>
    <w:rsid w:val="00600AD2"/>
    <w:rsid w:val="006010DE"/>
    <w:rsid w:val="00601446"/>
    <w:rsid w:val="0060266A"/>
    <w:rsid w:val="006028E1"/>
    <w:rsid w:val="006028EE"/>
    <w:rsid w:val="00602EF9"/>
    <w:rsid w:val="00603154"/>
    <w:rsid w:val="00603207"/>
    <w:rsid w:val="0060325D"/>
    <w:rsid w:val="00603DDA"/>
    <w:rsid w:val="00603F55"/>
    <w:rsid w:val="00603F9E"/>
    <w:rsid w:val="006049FE"/>
    <w:rsid w:val="00604BD3"/>
    <w:rsid w:val="00604DC6"/>
    <w:rsid w:val="00605B8C"/>
    <w:rsid w:val="00605FF7"/>
    <w:rsid w:val="0060646D"/>
    <w:rsid w:val="00606902"/>
    <w:rsid w:val="00606B1F"/>
    <w:rsid w:val="00606B25"/>
    <w:rsid w:val="00606C61"/>
    <w:rsid w:val="00606C9E"/>
    <w:rsid w:val="00606EEA"/>
    <w:rsid w:val="00607545"/>
    <w:rsid w:val="00607939"/>
    <w:rsid w:val="00607DFC"/>
    <w:rsid w:val="00610171"/>
    <w:rsid w:val="006107C1"/>
    <w:rsid w:val="00610854"/>
    <w:rsid w:val="00610A91"/>
    <w:rsid w:val="0061170A"/>
    <w:rsid w:val="00611A5D"/>
    <w:rsid w:val="00611DAB"/>
    <w:rsid w:val="00611E10"/>
    <w:rsid w:val="00611F66"/>
    <w:rsid w:val="00612627"/>
    <w:rsid w:val="00612693"/>
    <w:rsid w:val="00612760"/>
    <w:rsid w:val="00612ACB"/>
    <w:rsid w:val="00612BD1"/>
    <w:rsid w:val="00612BF8"/>
    <w:rsid w:val="00612CCC"/>
    <w:rsid w:val="00613094"/>
    <w:rsid w:val="00613333"/>
    <w:rsid w:val="0061363C"/>
    <w:rsid w:val="006136DC"/>
    <w:rsid w:val="00613818"/>
    <w:rsid w:val="00613867"/>
    <w:rsid w:val="00613980"/>
    <w:rsid w:val="006141F5"/>
    <w:rsid w:val="00614873"/>
    <w:rsid w:val="00614965"/>
    <w:rsid w:val="00614B8A"/>
    <w:rsid w:val="00614BAD"/>
    <w:rsid w:val="00614D04"/>
    <w:rsid w:val="00614E6E"/>
    <w:rsid w:val="0061550D"/>
    <w:rsid w:val="00615580"/>
    <w:rsid w:val="006158E1"/>
    <w:rsid w:val="00615910"/>
    <w:rsid w:val="00616566"/>
    <w:rsid w:val="0061667A"/>
    <w:rsid w:val="00616990"/>
    <w:rsid w:val="00616C75"/>
    <w:rsid w:val="00616E29"/>
    <w:rsid w:val="00617193"/>
    <w:rsid w:val="006175BB"/>
    <w:rsid w:val="00617906"/>
    <w:rsid w:val="00617A63"/>
    <w:rsid w:val="00617D26"/>
    <w:rsid w:val="00617E7A"/>
    <w:rsid w:val="00617F0A"/>
    <w:rsid w:val="00620607"/>
    <w:rsid w:val="00620ACE"/>
    <w:rsid w:val="00620BF3"/>
    <w:rsid w:val="006211A6"/>
    <w:rsid w:val="0062150F"/>
    <w:rsid w:val="006216E2"/>
    <w:rsid w:val="006216FE"/>
    <w:rsid w:val="006220C8"/>
    <w:rsid w:val="00622DA8"/>
    <w:rsid w:val="00622EE6"/>
    <w:rsid w:val="00623062"/>
    <w:rsid w:val="00623A81"/>
    <w:rsid w:val="00623F93"/>
    <w:rsid w:val="00623FA9"/>
    <w:rsid w:val="00624054"/>
    <w:rsid w:val="006244FA"/>
    <w:rsid w:val="0062456F"/>
    <w:rsid w:val="006245DD"/>
    <w:rsid w:val="00624970"/>
    <w:rsid w:val="00624BDF"/>
    <w:rsid w:val="006251C1"/>
    <w:rsid w:val="006252E8"/>
    <w:rsid w:val="00625C57"/>
    <w:rsid w:val="00626339"/>
    <w:rsid w:val="00626509"/>
    <w:rsid w:val="00626DD9"/>
    <w:rsid w:val="006272DF"/>
    <w:rsid w:val="00627515"/>
    <w:rsid w:val="00627BE8"/>
    <w:rsid w:val="00627E9D"/>
    <w:rsid w:val="00630A1C"/>
    <w:rsid w:val="00630BEB"/>
    <w:rsid w:val="00631164"/>
    <w:rsid w:val="00631266"/>
    <w:rsid w:val="006312A1"/>
    <w:rsid w:val="0063163E"/>
    <w:rsid w:val="00631B7E"/>
    <w:rsid w:val="00631C4C"/>
    <w:rsid w:val="00631DE4"/>
    <w:rsid w:val="00633606"/>
    <w:rsid w:val="00633711"/>
    <w:rsid w:val="00634080"/>
    <w:rsid w:val="006341D6"/>
    <w:rsid w:val="00634A65"/>
    <w:rsid w:val="00634DBA"/>
    <w:rsid w:val="00634DC2"/>
    <w:rsid w:val="00634F6D"/>
    <w:rsid w:val="0063521D"/>
    <w:rsid w:val="00635341"/>
    <w:rsid w:val="00635631"/>
    <w:rsid w:val="00635944"/>
    <w:rsid w:val="00635B3D"/>
    <w:rsid w:val="00636087"/>
    <w:rsid w:val="006365F9"/>
    <w:rsid w:val="00636803"/>
    <w:rsid w:val="006368A6"/>
    <w:rsid w:val="00636944"/>
    <w:rsid w:val="00636C40"/>
    <w:rsid w:val="00636E39"/>
    <w:rsid w:val="006370DB"/>
    <w:rsid w:val="00640198"/>
    <w:rsid w:val="00640220"/>
    <w:rsid w:val="006405A7"/>
    <w:rsid w:val="006405EE"/>
    <w:rsid w:val="0064072B"/>
    <w:rsid w:val="00640C2D"/>
    <w:rsid w:val="006416DF"/>
    <w:rsid w:val="0064193F"/>
    <w:rsid w:val="00641AD5"/>
    <w:rsid w:val="00641C68"/>
    <w:rsid w:val="00641D4D"/>
    <w:rsid w:val="00641F86"/>
    <w:rsid w:val="00642193"/>
    <w:rsid w:val="00642378"/>
    <w:rsid w:val="0064323D"/>
    <w:rsid w:val="00643B1E"/>
    <w:rsid w:val="00643E3D"/>
    <w:rsid w:val="0064499E"/>
    <w:rsid w:val="00644BF7"/>
    <w:rsid w:val="00644CD5"/>
    <w:rsid w:val="00644E30"/>
    <w:rsid w:val="0064534A"/>
    <w:rsid w:val="00645498"/>
    <w:rsid w:val="00645623"/>
    <w:rsid w:val="00645EAA"/>
    <w:rsid w:val="00646575"/>
    <w:rsid w:val="00646BC5"/>
    <w:rsid w:val="00646D9C"/>
    <w:rsid w:val="00646DA5"/>
    <w:rsid w:val="0064735D"/>
    <w:rsid w:val="00647542"/>
    <w:rsid w:val="006477BD"/>
    <w:rsid w:val="00647A6F"/>
    <w:rsid w:val="00647D5F"/>
    <w:rsid w:val="0065033B"/>
    <w:rsid w:val="00651330"/>
    <w:rsid w:val="00651CB3"/>
    <w:rsid w:val="0065208D"/>
    <w:rsid w:val="00652105"/>
    <w:rsid w:val="006527BE"/>
    <w:rsid w:val="00652917"/>
    <w:rsid w:val="00652B63"/>
    <w:rsid w:val="00652C2A"/>
    <w:rsid w:val="00652DD9"/>
    <w:rsid w:val="00653157"/>
    <w:rsid w:val="00653297"/>
    <w:rsid w:val="006533E9"/>
    <w:rsid w:val="00653AAC"/>
    <w:rsid w:val="00653B5E"/>
    <w:rsid w:val="00653C0E"/>
    <w:rsid w:val="00653D1D"/>
    <w:rsid w:val="00653DAF"/>
    <w:rsid w:val="00654870"/>
    <w:rsid w:val="00654CDD"/>
    <w:rsid w:val="00655D6C"/>
    <w:rsid w:val="00656541"/>
    <w:rsid w:val="006567FE"/>
    <w:rsid w:val="00656802"/>
    <w:rsid w:val="006569B3"/>
    <w:rsid w:val="00656FDE"/>
    <w:rsid w:val="00657485"/>
    <w:rsid w:val="00657671"/>
    <w:rsid w:val="00657B71"/>
    <w:rsid w:val="00660222"/>
    <w:rsid w:val="0066025D"/>
    <w:rsid w:val="00660555"/>
    <w:rsid w:val="006609F5"/>
    <w:rsid w:val="00660A75"/>
    <w:rsid w:val="00660B0D"/>
    <w:rsid w:val="00660E0C"/>
    <w:rsid w:val="00660E60"/>
    <w:rsid w:val="0066122F"/>
    <w:rsid w:val="0066207C"/>
    <w:rsid w:val="0066225C"/>
    <w:rsid w:val="00662BB2"/>
    <w:rsid w:val="00662F82"/>
    <w:rsid w:val="00662FAA"/>
    <w:rsid w:val="006632FB"/>
    <w:rsid w:val="006635DD"/>
    <w:rsid w:val="00663613"/>
    <w:rsid w:val="0066370D"/>
    <w:rsid w:val="00663846"/>
    <w:rsid w:val="006638AE"/>
    <w:rsid w:val="00663BF1"/>
    <w:rsid w:val="00664378"/>
    <w:rsid w:val="00664743"/>
    <w:rsid w:val="00664B1D"/>
    <w:rsid w:val="00664BCA"/>
    <w:rsid w:val="00664BD4"/>
    <w:rsid w:val="00665A39"/>
    <w:rsid w:val="00665DA3"/>
    <w:rsid w:val="00665E35"/>
    <w:rsid w:val="00665FFE"/>
    <w:rsid w:val="006664AF"/>
    <w:rsid w:val="006667B8"/>
    <w:rsid w:val="00666EED"/>
    <w:rsid w:val="0066754B"/>
    <w:rsid w:val="0066776E"/>
    <w:rsid w:val="00670193"/>
    <w:rsid w:val="0067033F"/>
    <w:rsid w:val="00670476"/>
    <w:rsid w:val="00670D57"/>
    <w:rsid w:val="00670DF8"/>
    <w:rsid w:val="006712A8"/>
    <w:rsid w:val="00671391"/>
    <w:rsid w:val="0067191A"/>
    <w:rsid w:val="00671C84"/>
    <w:rsid w:val="00671E1A"/>
    <w:rsid w:val="00671E7D"/>
    <w:rsid w:val="00671FA7"/>
    <w:rsid w:val="00672596"/>
    <w:rsid w:val="0067291D"/>
    <w:rsid w:val="00672F13"/>
    <w:rsid w:val="0067304A"/>
    <w:rsid w:val="0067311A"/>
    <w:rsid w:val="006735F5"/>
    <w:rsid w:val="00673A0D"/>
    <w:rsid w:val="00673A73"/>
    <w:rsid w:val="00673E74"/>
    <w:rsid w:val="00673F5D"/>
    <w:rsid w:val="00674365"/>
    <w:rsid w:val="006746AC"/>
    <w:rsid w:val="00674CAA"/>
    <w:rsid w:val="006751DE"/>
    <w:rsid w:val="00675578"/>
    <w:rsid w:val="006756C0"/>
    <w:rsid w:val="006759B0"/>
    <w:rsid w:val="006759D4"/>
    <w:rsid w:val="00675B36"/>
    <w:rsid w:val="00675E95"/>
    <w:rsid w:val="006760F2"/>
    <w:rsid w:val="0067630A"/>
    <w:rsid w:val="00676398"/>
    <w:rsid w:val="00676EF9"/>
    <w:rsid w:val="00677125"/>
    <w:rsid w:val="00677388"/>
    <w:rsid w:val="00677857"/>
    <w:rsid w:val="00680556"/>
    <w:rsid w:val="00680743"/>
    <w:rsid w:val="00680774"/>
    <w:rsid w:val="00680A46"/>
    <w:rsid w:val="00680E89"/>
    <w:rsid w:val="00681838"/>
    <w:rsid w:val="00681899"/>
    <w:rsid w:val="006819F7"/>
    <w:rsid w:val="0068212F"/>
    <w:rsid w:val="00682218"/>
    <w:rsid w:val="006827BF"/>
    <w:rsid w:val="006828EA"/>
    <w:rsid w:val="006829C5"/>
    <w:rsid w:val="00682A7F"/>
    <w:rsid w:val="00682BC9"/>
    <w:rsid w:val="00682CC8"/>
    <w:rsid w:val="00682E65"/>
    <w:rsid w:val="00682F9C"/>
    <w:rsid w:val="006834B0"/>
    <w:rsid w:val="00683674"/>
    <w:rsid w:val="006836F9"/>
    <w:rsid w:val="00683CF8"/>
    <w:rsid w:val="006842D8"/>
    <w:rsid w:val="00684505"/>
    <w:rsid w:val="00684777"/>
    <w:rsid w:val="00684DEB"/>
    <w:rsid w:val="00684E3F"/>
    <w:rsid w:val="0068538A"/>
    <w:rsid w:val="0068567D"/>
    <w:rsid w:val="00685790"/>
    <w:rsid w:val="006859E7"/>
    <w:rsid w:val="00685C29"/>
    <w:rsid w:val="00685C5E"/>
    <w:rsid w:val="00685CEF"/>
    <w:rsid w:val="00686B99"/>
    <w:rsid w:val="00686CB6"/>
    <w:rsid w:val="00687719"/>
    <w:rsid w:val="00687F85"/>
    <w:rsid w:val="00690093"/>
    <w:rsid w:val="006900D6"/>
    <w:rsid w:val="0069067B"/>
    <w:rsid w:val="00690B71"/>
    <w:rsid w:val="00690BC4"/>
    <w:rsid w:val="006918CC"/>
    <w:rsid w:val="006919EF"/>
    <w:rsid w:val="00691B08"/>
    <w:rsid w:val="00691F43"/>
    <w:rsid w:val="0069210D"/>
    <w:rsid w:val="00692603"/>
    <w:rsid w:val="00692ADC"/>
    <w:rsid w:val="00692C50"/>
    <w:rsid w:val="00692CF1"/>
    <w:rsid w:val="00693710"/>
    <w:rsid w:val="00693924"/>
    <w:rsid w:val="00694200"/>
    <w:rsid w:val="006946F8"/>
    <w:rsid w:val="006948D6"/>
    <w:rsid w:val="00694BDE"/>
    <w:rsid w:val="006950E9"/>
    <w:rsid w:val="0069524D"/>
    <w:rsid w:val="00695534"/>
    <w:rsid w:val="00695BE7"/>
    <w:rsid w:val="00695D33"/>
    <w:rsid w:val="00695EFF"/>
    <w:rsid w:val="0069623B"/>
    <w:rsid w:val="006962AE"/>
    <w:rsid w:val="00696A3C"/>
    <w:rsid w:val="0069701B"/>
    <w:rsid w:val="006970F8"/>
    <w:rsid w:val="00697175"/>
    <w:rsid w:val="0069770B"/>
    <w:rsid w:val="006A02F8"/>
    <w:rsid w:val="006A0537"/>
    <w:rsid w:val="006A05C3"/>
    <w:rsid w:val="006A0AEF"/>
    <w:rsid w:val="006A116F"/>
    <w:rsid w:val="006A19F6"/>
    <w:rsid w:val="006A1C6A"/>
    <w:rsid w:val="006A1FC7"/>
    <w:rsid w:val="006A29AD"/>
    <w:rsid w:val="006A2A3C"/>
    <w:rsid w:val="006A2AF7"/>
    <w:rsid w:val="006A2C6B"/>
    <w:rsid w:val="006A2ED3"/>
    <w:rsid w:val="006A308A"/>
    <w:rsid w:val="006A34E6"/>
    <w:rsid w:val="006A37A1"/>
    <w:rsid w:val="006A383F"/>
    <w:rsid w:val="006A3AC0"/>
    <w:rsid w:val="006A3CE4"/>
    <w:rsid w:val="006A3D5E"/>
    <w:rsid w:val="006A40EC"/>
    <w:rsid w:val="006A449B"/>
    <w:rsid w:val="006A4624"/>
    <w:rsid w:val="006A4B0E"/>
    <w:rsid w:val="006A4CEF"/>
    <w:rsid w:val="006A4EE5"/>
    <w:rsid w:val="006A4F79"/>
    <w:rsid w:val="006A5008"/>
    <w:rsid w:val="006A5609"/>
    <w:rsid w:val="006A5767"/>
    <w:rsid w:val="006A5EF8"/>
    <w:rsid w:val="006A6038"/>
    <w:rsid w:val="006A61F2"/>
    <w:rsid w:val="006A678C"/>
    <w:rsid w:val="006A682B"/>
    <w:rsid w:val="006A7416"/>
    <w:rsid w:val="006A7689"/>
    <w:rsid w:val="006A7911"/>
    <w:rsid w:val="006A7BBB"/>
    <w:rsid w:val="006A7EC4"/>
    <w:rsid w:val="006A7FF1"/>
    <w:rsid w:val="006B03F5"/>
    <w:rsid w:val="006B0501"/>
    <w:rsid w:val="006B064E"/>
    <w:rsid w:val="006B1135"/>
    <w:rsid w:val="006B12CF"/>
    <w:rsid w:val="006B1380"/>
    <w:rsid w:val="006B1870"/>
    <w:rsid w:val="006B19C6"/>
    <w:rsid w:val="006B1B14"/>
    <w:rsid w:val="006B1ED9"/>
    <w:rsid w:val="006B251F"/>
    <w:rsid w:val="006B257C"/>
    <w:rsid w:val="006B2A02"/>
    <w:rsid w:val="006B3093"/>
    <w:rsid w:val="006B339D"/>
    <w:rsid w:val="006B355C"/>
    <w:rsid w:val="006B4120"/>
    <w:rsid w:val="006B4237"/>
    <w:rsid w:val="006B42D4"/>
    <w:rsid w:val="006B4387"/>
    <w:rsid w:val="006B4638"/>
    <w:rsid w:val="006B4731"/>
    <w:rsid w:val="006B4AFF"/>
    <w:rsid w:val="006B4C03"/>
    <w:rsid w:val="006B4D91"/>
    <w:rsid w:val="006B5149"/>
    <w:rsid w:val="006B55E0"/>
    <w:rsid w:val="006B5FFD"/>
    <w:rsid w:val="006B6417"/>
    <w:rsid w:val="006B6602"/>
    <w:rsid w:val="006B66F4"/>
    <w:rsid w:val="006B6A3F"/>
    <w:rsid w:val="006B6CFF"/>
    <w:rsid w:val="006B6F44"/>
    <w:rsid w:val="006B703A"/>
    <w:rsid w:val="006B766F"/>
    <w:rsid w:val="006B779C"/>
    <w:rsid w:val="006B77EE"/>
    <w:rsid w:val="006B7828"/>
    <w:rsid w:val="006B790A"/>
    <w:rsid w:val="006B7AB8"/>
    <w:rsid w:val="006B7AD3"/>
    <w:rsid w:val="006B7F07"/>
    <w:rsid w:val="006C03C8"/>
    <w:rsid w:val="006C0514"/>
    <w:rsid w:val="006C0AB1"/>
    <w:rsid w:val="006C0B6F"/>
    <w:rsid w:val="006C0F7D"/>
    <w:rsid w:val="006C14D0"/>
    <w:rsid w:val="006C1C88"/>
    <w:rsid w:val="006C1EFA"/>
    <w:rsid w:val="006C1FBE"/>
    <w:rsid w:val="006C22B2"/>
    <w:rsid w:val="006C2BF9"/>
    <w:rsid w:val="006C2CDC"/>
    <w:rsid w:val="006C2D0B"/>
    <w:rsid w:val="006C3AD3"/>
    <w:rsid w:val="006C3BAB"/>
    <w:rsid w:val="006C3FEE"/>
    <w:rsid w:val="006C4438"/>
    <w:rsid w:val="006C4439"/>
    <w:rsid w:val="006C47A5"/>
    <w:rsid w:val="006C482E"/>
    <w:rsid w:val="006C4AF4"/>
    <w:rsid w:val="006C4C6C"/>
    <w:rsid w:val="006C4D56"/>
    <w:rsid w:val="006C52D9"/>
    <w:rsid w:val="006C53D6"/>
    <w:rsid w:val="006C5434"/>
    <w:rsid w:val="006C5792"/>
    <w:rsid w:val="006C5CF0"/>
    <w:rsid w:val="006C6348"/>
    <w:rsid w:val="006C6764"/>
    <w:rsid w:val="006C68E3"/>
    <w:rsid w:val="006C7052"/>
    <w:rsid w:val="006C7242"/>
    <w:rsid w:val="006C749D"/>
    <w:rsid w:val="006C7C05"/>
    <w:rsid w:val="006C7C5C"/>
    <w:rsid w:val="006D0386"/>
    <w:rsid w:val="006D04FF"/>
    <w:rsid w:val="006D0BDF"/>
    <w:rsid w:val="006D0CC2"/>
    <w:rsid w:val="006D106E"/>
    <w:rsid w:val="006D186A"/>
    <w:rsid w:val="006D1928"/>
    <w:rsid w:val="006D1DA7"/>
    <w:rsid w:val="006D202B"/>
    <w:rsid w:val="006D2385"/>
    <w:rsid w:val="006D23A4"/>
    <w:rsid w:val="006D2937"/>
    <w:rsid w:val="006D2DBC"/>
    <w:rsid w:val="006D3384"/>
    <w:rsid w:val="006D39B9"/>
    <w:rsid w:val="006D3A0F"/>
    <w:rsid w:val="006D3C83"/>
    <w:rsid w:val="006D44C5"/>
    <w:rsid w:val="006D44D2"/>
    <w:rsid w:val="006D5D75"/>
    <w:rsid w:val="006D5E46"/>
    <w:rsid w:val="006D5F99"/>
    <w:rsid w:val="006D68DC"/>
    <w:rsid w:val="006D699A"/>
    <w:rsid w:val="006D6B2C"/>
    <w:rsid w:val="006D6B59"/>
    <w:rsid w:val="006D6EA7"/>
    <w:rsid w:val="006D7202"/>
    <w:rsid w:val="006D7705"/>
    <w:rsid w:val="006D7E66"/>
    <w:rsid w:val="006E01DE"/>
    <w:rsid w:val="006E0608"/>
    <w:rsid w:val="006E06B3"/>
    <w:rsid w:val="006E0C62"/>
    <w:rsid w:val="006E0CA1"/>
    <w:rsid w:val="006E0F4C"/>
    <w:rsid w:val="006E129C"/>
    <w:rsid w:val="006E1795"/>
    <w:rsid w:val="006E1C31"/>
    <w:rsid w:val="006E1DE1"/>
    <w:rsid w:val="006E227B"/>
    <w:rsid w:val="006E2E7F"/>
    <w:rsid w:val="006E2FAB"/>
    <w:rsid w:val="006E3144"/>
    <w:rsid w:val="006E3812"/>
    <w:rsid w:val="006E3B71"/>
    <w:rsid w:val="006E3F25"/>
    <w:rsid w:val="006E4445"/>
    <w:rsid w:val="006E45B2"/>
    <w:rsid w:val="006E481A"/>
    <w:rsid w:val="006E4A9E"/>
    <w:rsid w:val="006E4D1F"/>
    <w:rsid w:val="006E4EDA"/>
    <w:rsid w:val="006E4F35"/>
    <w:rsid w:val="006E56A8"/>
    <w:rsid w:val="006E56C0"/>
    <w:rsid w:val="006E57F9"/>
    <w:rsid w:val="006E5BDA"/>
    <w:rsid w:val="006E5D44"/>
    <w:rsid w:val="006E5E51"/>
    <w:rsid w:val="006E6639"/>
    <w:rsid w:val="006E68B4"/>
    <w:rsid w:val="006E6A82"/>
    <w:rsid w:val="006E6AA0"/>
    <w:rsid w:val="006E6AB6"/>
    <w:rsid w:val="006E6B7E"/>
    <w:rsid w:val="006E6F30"/>
    <w:rsid w:val="006E711D"/>
    <w:rsid w:val="006E7781"/>
    <w:rsid w:val="006E78F0"/>
    <w:rsid w:val="006E78FA"/>
    <w:rsid w:val="006E7A0E"/>
    <w:rsid w:val="006E7AB4"/>
    <w:rsid w:val="006E7CD4"/>
    <w:rsid w:val="006E7F64"/>
    <w:rsid w:val="006F075C"/>
    <w:rsid w:val="006F0922"/>
    <w:rsid w:val="006F0CEC"/>
    <w:rsid w:val="006F102D"/>
    <w:rsid w:val="006F14BA"/>
    <w:rsid w:val="006F1A3B"/>
    <w:rsid w:val="006F1B34"/>
    <w:rsid w:val="006F1D57"/>
    <w:rsid w:val="006F20CA"/>
    <w:rsid w:val="006F2118"/>
    <w:rsid w:val="006F2151"/>
    <w:rsid w:val="006F2523"/>
    <w:rsid w:val="006F2914"/>
    <w:rsid w:val="006F33C8"/>
    <w:rsid w:val="006F36BF"/>
    <w:rsid w:val="006F3945"/>
    <w:rsid w:val="006F3DB9"/>
    <w:rsid w:val="006F4148"/>
    <w:rsid w:val="006F480A"/>
    <w:rsid w:val="006F48F7"/>
    <w:rsid w:val="006F4F64"/>
    <w:rsid w:val="006F501D"/>
    <w:rsid w:val="006F5521"/>
    <w:rsid w:val="006F5660"/>
    <w:rsid w:val="006F5707"/>
    <w:rsid w:val="006F5BA0"/>
    <w:rsid w:val="006F64B5"/>
    <w:rsid w:val="006F658E"/>
    <w:rsid w:val="006F665D"/>
    <w:rsid w:val="006F71C2"/>
    <w:rsid w:val="006F7596"/>
    <w:rsid w:val="006F75B5"/>
    <w:rsid w:val="006F78AB"/>
    <w:rsid w:val="006F793D"/>
    <w:rsid w:val="006F7FEA"/>
    <w:rsid w:val="00700293"/>
    <w:rsid w:val="007002BF"/>
    <w:rsid w:val="007003DC"/>
    <w:rsid w:val="007005B5"/>
    <w:rsid w:val="007005D6"/>
    <w:rsid w:val="00701170"/>
    <w:rsid w:val="007015A3"/>
    <w:rsid w:val="007019DA"/>
    <w:rsid w:val="0070212C"/>
    <w:rsid w:val="007023A2"/>
    <w:rsid w:val="0070245B"/>
    <w:rsid w:val="00702B23"/>
    <w:rsid w:val="00702D3F"/>
    <w:rsid w:val="00702ED9"/>
    <w:rsid w:val="007031A8"/>
    <w:rsid w:val="0070391D"/>
    <w:rsid w:val="007044F5"/>
    <w:rsid w:val="00704D79"/>
    <w:rsid w:val="00704EB0"/>
    <w:rsid w:val="00705043"/>
    <w:rsid w:val="00705594"/>
    <w:rsid w:val="00705B26"/>
    <w:rsid w:val="00705B5F"/>
    <w:rsid w:val="00705CFD"/>
    <w:rsid w:val="00706103"/>
    <w:rsid w:val="00706377"/>
    <w:rsid w:val="007063D6"/>
    <w:rsid w:val="00706C3D"/>
    <w:rsid w:val="00706D6C"/>
    <w:rsid w:val="00706DC4"/>
    <w:rsid w:val="0070742C"/>
    <w:rsid w:val="00707E1A"/>
    <w:rsid w:val="00710120"/>
    <w:rsid w:val="007105A2"/>
    <w:rsid w:val="007105DF"/>
    <w:rsid w:val="00710CD2"/>
    <w:rsid w:val="00710EEF"/>
    <w:rsid w:val="007114EE"/>
    <w:rsid w:val="007117A8"/>
    <w:rsid w:val="00711ADE"/>
    <w:rsid w:val="007124CB"/>
    <w:rsid w:val="00712B97"/>
    <w:rsid w:val="00712F36"/>
    <w:rsid w:val="00713166"/>
    <w:rsid w:val="00713A9C"/>
    <w:rsid w:val="00713B17"/>
    <w:rsid w:val="00713BAA"/>
    <w:rsid w:val="00713D6C"/>
    <w:rsid w:val="0071451F"/>
    <w:rsid w:val="00714588"/>
    <w:rsid w:val="007149B9"/>
    <w:rsid w:val="00714C63"/>
    <w:rsid w:val="00714F58"/>
    <w:rsid w:val="0071571B"/>
    <w:rsid w:val="0071572B"/>
    <w:rsid w:val="007165BC"/>
    <w:rsid w:val="0071669C"/>
    <w:rsid w:val="0071685D"/>
    <w:rsid w:val="00716B35"/>
    <w:rsid w:val="00716CB0"/>
    <w:rsid w:val="00716D67"/>
    <w:rsid w:val="00717280"/>
    <w:rsid w:val="00717740"/>
    <w:rsid w:val="00717DB2"/>
    <w:rsid w:val="00717EE2"/>
    <w:rsid w:val="00720E47"/>
    <w:rsid w:val="00721184"/>
    <w:rsid w:val="00721A46"/>
    <w:rsid w:val="00722239"/>
    <w:rsid w:val="00722638"/>
    <w:rsid w:val="00722B5C"/>
    <w:rsid w:val="00722CB4"/>
    <w:rsid w:val="00722E8E"/>
    <w:rsid w:val="00722F91"/>
    <w:rsid w:val="0072323F"/>
    <w:rsid w:val="007232BF"/>
    <w:rsid w:val="0072353E"/>
    <w:rsid w:val="0072379E"/>
    <w:rsid w:val="007238EF"/>
    <w:rsid w:val="00723BBD"/>
    <w:rsid w:val="00724084"/>
    <w:rsid w:val="00724327"/>
    <w:rsid w:val="00724383"/>
    <w:rsid w:val="0072466A"/>
    <w:rsid w:val="00724852"/>
    <w:rsid w:val="007252F0"/>
    <w:rsid w:val="00725A08"/>
    <w:rsid w:val="0072605E"/>
    <w:rsid w:val="00726411"/>
    <w:rsid w:val="007264B1"/>
    <w:rsid w:val="00726A63"/>
    <w:rsid w:val="0072758D"/>
    <w:rsid w:val="0072765E"/>
    <w:rsid w:val="00727A23"/>
    <w:rsid w:val="00730048"/>
    <w:rsid w:val="00730224"/>
    <w:rsid w:val="00730805"/>
    <w:rsid w:val="00730F7C"/>
    <w:rsid w:val="0073134F"/>
    <w:rsid w:val="007314B1"/>
    <w:rsid w:val="00731552"/>
    <w:rsid w:val="00731634"/>
    <w:rsid w:val="00731803"/>
    <w:rsid w:val="00731958"/>
    <w:rsid w:val="00731FE3"/>
    <w:rsid w:val="00732205"/>
    <w:rsid w:val="0073259A"/>
    <w:rsid w:val="0073290F"/>
    <w:rsid w:val="00732BD8"/>
    <w:rsid w:val="00732CA6"/>
    <w:rsid w:val="00733049"/>
    <w:rsid w:val="00733108"/>
    <w:rsid w:val="00733761"/>
    <w:rsid w:val="00733AFE"/>
    <w:rsid w:val="00733CDB"/>
    <w:rsid w:val="0073417E"/>
    <w:rsid w:val="007345C3"/>
    <w:rsid w:val="007346C4"/>
    <w:rsid w:val="00734CAD"/>
    <w:rsid w:val="0073518C"/>
    <w:rsid w:val="00735237"/>
    <w:rsid w:val="00736204"/>
    <w:rsid w:val="007367F0"/>
    <w:rsid w:val="00736D5D"/>
    <w:rsid w:val="00737107"/>
    <w:rsid w:val="007371E6"/>
    <w:rsid w:val="00737553"/>
    <w:rsid w:val="00737686"/>
    <w:rsid w:val="007376E0"/>
    <w:rsid w:val="00737946"/>
    <w:rsid w:val="0073798F"/>
    <w:rsid w:val="00737B20"/>
    <w:rsid w:val="00737E26"/>
    <w:rsid w:val="0074009C"/>
    <w:rsid w:val="00740ABB"/>
    <w:rsid w:val="00740C8F"/>
    <w:rsid w:val="0074141D"/>
    <w:rsid w:val="007414BA"/>
    <w:rsid w:val="007415AA"/>
    <w:rsid w:val="007415AD"/>
    <w:rsid w:val="00741BA6"/>
    <w:rsid w:val="00741F5C"/>
    <w:rsid w:val="0074211C"/>
    <w:rsid w:val="007424FC"/>
    <w:rsid w:val="007427CC"/>
    <w:rsid w:val="00742896"/>
    <w:rsid w:val="007436B0"/>
    <w:rsid w:val="00743F4E"/>
    <w:rsid w:val="00743FC6"/>
    <w:rsid w:val="00744085"/>
    <w:rsid w:val="007440BB"/>
    <w:rsid w:val="007442C7"/>
    <w:rsid w:val="007445C9"/>
    <w:rsid w:val="0074461A"/>
    <w:rsid w:val="007447E2"/>
    <w:rsid w:val="007448A2"/>
    <w:rsid w:val="00744CF5"/>
    <w:rsid w:val="007458C0"/>
    <w:rsid w:val="00745D04"/>
    <w:rsid w:val="00745EA9"/>
    <w:rsid w:val="00745F94"/>
    <w:rsid w:val="0074616A"/>
    <w:rsid w:val="0074655B"/>
    <w:rsid w:val="00746882"/>
    <w:rsid w:val="007468B4"/>
    <w:rsid w:val="007470D5"/>
    <w:rsid w:val="00747B9E"/>
    <w:rsid w:val="00747D61"/>
    <w:rsid w:val="007504AB"/>
    <w:rsid w:val="0075064C"/>
    <w:rsid w:val="007506CF"/>
    <w:rsid w:val="00750C12"/>
    <w:rsid w:val="00750CEA"/>
    <w:rsid w:val="00750CFB"/>
    <w:rsid w:val="00750F1D"/>
    <w:rsid w:val="00750F6C"/>
    <w:rsid w:val="00751098"/>
    <w:rsid w:val="00751D10"/>
    <w:rsid w:val="00752071"/>
    <w:rsid w:val="00752542"/>
    <w:rsid w:val="00752584"/>
    <w:rsid w:val="00752604"/>
    <w:rsid w:val="00752795"/>
    <w:rsid w:val="007528F8"/>
    <w:rsid w:val="00752D6A"/>
    <w:rsid w:val="0075347A"/>
    <w:rsid w:val="00753621"/>
    <w:rsid w:val="00753AE4"/>
    <w:rsid w:val="00754084"/>
    <w:rsid w:val="007541C5"/>
    <w:rsid w:val="00754450"/>
    <w:rsid w:val="007547DA"/>
    <w:rsid w:val="0075483F"/>
    <w:rsid w:val="007557E7"/>
    <w:rsid w:val="007559DB"/>
    <w:rsid w:val="0075603D"/>
    <w:rsid w:val="0075628C"/>
    <w:rsid w:val="00756404"/>
    <w:rsid w:val="00756448"/>
    <w:rsid w:val="007567A8"/>
    <w:rsid w:val="007567F8"/>
    <w:rsid w:val="00756DC7"/>
    <w:rsid w:val="007577BA"/>
    <w:rsid w:val="00757B1F"/>
    <w:rsid w:val="00757CAE"/>
    <w:rsid w:val="00757D4A"/>
    <w:rsid w:val="00760141"/>
    <w:rsid w:val="007607EB"/>
    <w:rsid w:val="007608CF"/>
    <w:rsid w:val="00761205"/>
    <w:rsid w:val="007615FF"/>
    <w:rsid w:val="007616CF"/>
    <w:rsid w:val="00761D20"/>
    <w:rsid w:val="0076214E"/>
    <w:rsid w:val="00762FDF"/>
    <w:rsid w:val="00763453"/>
    <w:rsid w:val="007638E8"/>
    <w:rsid w:val="00763C52"/>
    <w:rsid w:val="0076412F"/>
    <w:rsid w:val="00764184"/>
    <w:rsid w:val="0076453B"/>
    <w:rsid w:val="007647BC"/>
    <w:rsid w:val="007649AF"/>
    <w:rsid w:val="00764BBF"/>
    <w:rsid w:val="00764EA2"/>
    <w:rsid w:val="007650BE"/>
    <w:rsid w:val="007650EC"/>
    <w:rsid w:val="0076522A"/>
    <w:rsid w:val="0076527A"/>
    <w:rsid w:val="00765538"/>
    <w:rsid w:val="007655A7"/>
    <w:rsid w:val="00765A7A"/>
    <w:rsid w:val="00765BBD"/>
    <w:rsid w:val="00765E61"/>
    <w:rsid w:val="00766268"/>
    <w:rsid w:val="007663AE"/>
    <w:rsid w:val="00766BA3"/>
    <w:rsid w:val="00766C23"/>
    <w:rsid w:val="00770049"/>
    <w:rsid w:val="00770379"/>
    <w:rsid w:val="007705DF"/>
    <w:rsid w:val="00770AA9"/>
    <w:rsid w:val="00770B22"/>
    <w:rsid w:val="00770B46"/>
    <w:rsid w:val="00770BBE"/>
    <w:rsid w:val="00770E9B"/>
    <w:rsid w:val="00771456"/>
    <w:rsid w:val="00771696"/>
    <w:rsid w:val="00771776"/>
    <w:rsid w:val="007723C8"/>
    <w:rsid w:val="007723CD"/>
    <w:rsid w:val="0077240A"/>
    <w:rsid w:val="0077274A"/>
    <w:rsid w:val="00772ACD"/>
    <w:rsid w:val="00772ED3"/>
    <w:rsid w:val="00773AC2"/>
    <w:rsid w:val="007752C0"/>
    <w:rsid w:val="00775461"/>
    <w:rsid w:val="0077608A"/>
    <w:rsid w:val="00776271"/>
    <w:rsid w:val="00776790"/>
    <w:rsid w:val="0077681C"/>
    <w:rsid w:val="00776999"/>
    <w:rsid w:val="00777504"/>
    <w:rsid w:val="00777660"/>
    <w:rsid w:val="00777698"/>
    <w:rsid w:val="00780684"/>
    <w:rsid w:val="007806E3"/>
    <w:rsid w:val="00780B14"/>
    <w:rsid w:val="00780EC2"/>
    <w:rsid w:val="00780FB3"/>
    <w:rsid w:val="00781601"/>
    <w:rsid w:val="00781A42"/>
    <w:rsid w:val="00781E9A"/>
    <w:rsid w:val="00782397"/>
    <w:rsid w:val="00782539"/>
    <w:rsid w:val="00782673"/>
    <w:rsid w:val="007828B7"/>
    <w:rsid w:val="00782994"/>
    <w:rsid w:val="00782B85"/>
    <w:rsid w:val="00783328"/>
    <w:rsid w:val="00783484"/>
    <w:rsid w:val="007836B7"/>
    <w:rsid w:val="007839EA"/>
    <w:rsid w:val="00783A3D"/>
    <w:rsid w:val="00783AA3"/>
    <w:rsid w:val="00783E96"/>
    <w:rsid w:val="0078401B"/>
    <w:rsid w:val="00784619"/>
    <w:rsid w:val="00784746"/>
    <w:rsid w:val="00784FAD"/>
    <w:rsid w:val="0078509E"/>
    <w:rsid w:val="007853E3"/>
    <w:rsid w:val="00785408"/>
    <w:rsid w:val="007856D1"/>
    <w:rsid w:val="00785EDF"/>
    <w:rsid w:val="0078622D"/>
    <w:rsid w:val="00786724"/>
    <w:rsid w:val="007878B8"/>
    <w:rsid w:val="00787D77"/>
    <w:rsid w:val="00787E9A"/>
    <w:rsid w:val="00787F19"/>
    <w:rsid w:val="00790A65"/>
    <w:rsid w:val="00790F42"/>
    <w:rsid w:val="00790FA0"/>
    <w:rsid w:val="00791092"/>
    <w:rsid w:val="00791BCD"/>
    <w:rsid w:val="00791C29"/>
    <w:rsid w:val="00791E28"/>
    <w:rsid w:val="00791F09"/>
    <w:rsid w:val="007925E3"/>
    <w:rsid w:val="00792732"/>
    <w:rsid w:val="00792A02"/>
    <w:rsid w:val="00792D74"/>
    <w:rsid w:val="00793C77"/>
    <w:rsid w:val="00793D65"/>
    <w:rsid w:val="007941B3"/>
    <w:rsid w:val="007941C8"/>
    <w:rsid w:val="00794449"/>
    <w:rsid w:val="00794729"/>
    <w:rsid w:val="007951AC"/>
    <w:rsid w:val="007951FC"/>
    <w:rsid w:val="00795215"/>
    <w:rsid w:val="00795AD2"/>
    <w:rsid w:val="00796154"/>
    <w:rsid w:val="0079684A"/>
    <w:rsid w:val="00796BAF"/>
    <w:rsid w:val="00797B15"/>
    <w:rsid w:val="00797E5F"/>
    <w:rsid w:val="007A0322"/>
    <w:rsid w:val="007A04B9"/>
    <w:rsid w:val="007A0CF0"/>
    <w:rsid w:val="007A0EFC"/>
    <w:rsid w:val="007A146F"/>
    <w:rsid w:val="007A1517"/>
    <w:rsid w:val="007A1788"/>
    <w:rsid w:val="007A2455"/>
    <w:rsid w:val="007A2E5E"/>
    <w:rsid w:val="007A2ED1"/>
    <w:rsid w:val="007A2F0D"/>
    <w:rsid w:val="007A3121"/>
    <w:rsid w:val="007A31CF"/>
    <w:rsid w:val="007A32F7"/>
    <w:rsid w:val="007A32FA"/>
    <w:rsid w:val="007A3410"/>
    <w:rsid w:val="007A35C5"/>
    <w:rsid w:val="007A3693"/>
    <w:rsid w:val="007A3ACD"/>
    <w:rsid w:val="007A4024"/>
    <w:rsid w:val="007A405A"/>
    <w:rsid w:val="007A422B"/>
    <w:rsid w:val="007A427E"/>
    <w:rsid w:val="007A45C7"/>
    <w:rsid w:val="007A4FA9"/>
    <w:rsid w:val="007A4FF2"/>
    <w:rsid w:val="007A5251"/>
    <w:rsid w:val="007A5386"/>
    <w:rsid w:val="007A5CC3"/>
    <w:rsid w:val="007A5F37"/>
    <w:rsid w:val="007A5FBD"/>
    <w:rsid w:val="007A640C"/>
    <w:rsid w:val="007A6609"/>
    <w:rsid w:val="007A6779"/>
    <w:rsid w:val="007A69A6"/>
    <w:rsid w:val="007A6B55"/>
    <w:rsid w:val="007A701F"/>
    <w:rsid w:val="007A781E"/>
    <w:rsid w:val="007A7A8E"/>
    <w:rsid w:val="007A7F07"/>
    <w:rsid w:val="007A7F17"/>
    <w:rsid w:val="007B0762"/>
    <w:rsid w:val="007B0AB1"/>
    <w:rsid w:val="007B0E01"/>
    <w:rsid w:val="007B1374"/>
    <w:rsid w:val="007B14EA"/>
    <w:rsid w:val="007B16EB"/>
    <w:rsid w:val="007B18ED"/>
    <w:rsid w:val="007B1C5F"/>
    <w:rsid w:val="007B27B3"/>
    <w:rsid w:val="007B2BCF"/>
    <w:rsid w:val="007B2BE1"/>
    <w:rsid w:val="007B2BFC"/>
    <w:rsid w:val="007B39C8"/>
    <w:rsid w:val="007B39D5"/>
    <w:rsid w:val="007B3B4D"/>
    <w:rsid w:val="007B4401"/>
    <w:rsid w:val="007B4544"/>
    <w:rsid w:val="007B4A02"/>
    <w:rsid w:val="007B4A2C"/>
    <w:rsid w:val="007B4C72"/>
    <w:rsid w:val="007B4D54"/>
    <w:rsid w:val="007B55C1"/>
    <w:rsid w:val="007B5665"/>
    <w:rsid w:val="007B5A0E"/>
    <w:rsid w:val="007B5CAB"/>
    <w:rsid w:val="007B6240"/>
    <w:rsid w:val="007B6616"/>
    <w:rsid w:val="007B6948"/>
    <w:rsid w:val="007B71A4"/>
    <w:rsid w:val="007B71E7"/>
    <w:rsid w:val="007C0529"/>
    <w:rsid w:val="007C0812"/>
    <w:rsid w:val="007C08C3"/>
    <w:rsid w:val="007C09DA"/>
    <w:rsid w:val="007C09F3"/>
    <w:rsid w:val="007C10DC"/>
    <w:rsid w:val="007C123C"/>
    <w:rsid w:val="007C13B7"/>
    <w:rsid w:val="007C16E6"/>
    <w:rsid w:val="007C1D39"/>
    <w:rsid w:val="007C1E91"/>
    <w:rsid w:val="007C1F9E"/>
    <w:rsid w:val="007C1FB7"/>
    <w:rsid w:val="007C2103"/>
    <w:rsid w:val="007C248D"/>
    <w:rsid w:val="007C2A18"/>
    <w:rsid w:val="007C2A46"/>
    <w:rsid w:val="007C2FDD"/>
    <w:rsid w:val="007C300E"/>
    <w:rsid w:val="007C3836"/>
    <w:rsid w:val="007C3876"/>
    <w:rsid w:val="007C38F3"/>
    <w:rsid w:val="007C39E5"/>
    <w:rsid w:val="007C3A8F"/>
    <w:rsid w:val="007C3BE4"/>
    <w:rsid w:val="007C3BFB"/>
    <w:rsid w:val="007C417D"/>
    <w:rsid w:val="007C434C"/>
    <w:rsid w:val="007C4D66"/>
    <w:rsid w:val="007C544A"/>
    <w:rsid w:val="007C592E"/>
    <w:rsid w:val="007C615A"/>
    <w:rsid w:val="007C7160"/>
    <w:rsid w:val="007D008B"/>
    <w:rsid w:val="007D07DA"/>
    <w:rsid w:val="007D0DAE"/>
    <w:rsid w:val="007D0FAC"/>
    <w:rsid w:val="007D1561"/>
    <w:rsid w:val="007D1CE9"/>
    <w:rsid w:val="007D1EC8"/>
    <w:rsid w:val="007D1FCE"/>
    <w:rsid w:val="007D20C8"/>
    <w:rsid w:val="007D2E0C"/>
    <w:rsid w:val="007D3B16"/>
    <w:rsid w:val="007D4087"/>
    <w:rsid w:val="007D4C22"/>
    <w:rsid w:val="007D4D7F"/>
    <w:rsid w:val="007D4DF6"/>
    <w:rsid w:val="007D5304"/>
    <w:rsid w:val="007D5D4C"/>
    <w:rsid w:val="007D62B9"/>
    <w:rsid w:val="007D638E"/>
    <w:rsid w:val="007D6C12"/>
    <w:rsid w:val="007D6C48"/>
    <w:rsid w:val="007D6D4C"/>
    <w:rsid w:val="007D6E1D"/>
    <w:rsid w:val="007D71B6"/>
    <w:rsid w:val="007D744D"/>
    <w:rsid w:val="007D7549"/>
    <w:rsid w:val="007D7B43"/>
    <w:rsid w:val="007D7C3C"/>
    <w:rsid w:val="007D7C76"/>
    <w:rsid w:val="007E023F"/>
    <w:rsid w:val="007E07E9"/>
    <w:rsid w:val="007E0D40"/>
    <w:rsid w:val="007E118C"/>
    <w:rsid w:val="007E124D"/>
    <w:rsid w:val="007E12F0"/>
    <w:rsid w:val="007E13E8"/>
    <w:rsid w:val="007E1873"/>
    <w:rsid w:val="007E29F6"/>
    <w:rsid w:val="007E2EA3"/>
    <w:rsid w:val="007E385F"/>
    <w:rsid w:val="007E3A45"/>
    <w:rsid w:val="007E3A8D"/>
    <w:rsid w:val="007E3A93"/>
    <w:rsid w:val="007E3AEE"/>
    <w:rsid w:val="007E3D4C"/>
    <w:rsid w:val="007E3DAA"/>
    <w:rsid w:val="007E3FC4"/>
    <w:rsid w:val="007E50FE"/>
    <w:rsid w:val="007E5346"/>
    <w:rsid w:val="007E5862"/>
    <w:rsid w:val="007E58F3"/>
    <w:rsid w:val="007E5D2D"/>
    <w:rsid w:val="007E6454"/>
    <w:rsid w:val="007E68EC"/>
    <w:rsid w:val="007E6E62"/>
    <w:rsid w:val="007E71B6"/>
    <w:rsid w:val="007E71C7"/>
    <w:rsid w:val="007E72F8"/>
    <w:rsid w:val="007E734B"/>
    <w:rsid w:val="007E736F"/>
    <w:rsid w:val="007E760B"/>
    <w:rsid w:val="007E76A3"/>
    <w:rsid w:val="007E7C32"/>
    <w:rsid w:val="007E7C77"/>
    <w:rsid w:val="007F00B6"/>
    <w:rsid w:val="007F0451"/>
    <w:rsid w:val="007F07F1"/>
    <w:rsid w:val="007F10FC"/>
    <w:rsid w:val="007F18DE"/>
    <w:rsid w:val="007F1D1C"/>
    <w:rsid w:val="007F1EEA"/>
    <w:rsid w:val="007F1F16"/>
    <w:rsid w:val="007F22B8"/>
    <w:rsid w:val="007F2A74"/>
    <w:rsid w:val="007F326A"/>
    <w:rsid w:val="007F3814"/>
    <w:rsid w:val="007F3A0F"/>
    <w:rsid w:val="007F3B02"/>
    <w:rsid w:val="007F3F51"/>
    <w:rsid w:val="007F42CB"/>
    <w:rsid w:val="007F4551"/>
    <w:rsid w:val="007F4789"/>
    <w:rsid w:val="007F51C6"/>
    <w:rsid w:val="007F5496"/>
    <w:rsid w:val="007F56A4"/>
    <w:rsid w:val="007F5E41"/>
    <w:rsid w:val="007F5FB7"/>
    <w:rsid w:val="007F62CA"/>
    <w:rsid w:val="007F67B9"/>
    <w:rsid w:val="007F6CF6"/>
    <w:rsid w:val="007F6F03"/>
    <w:rsid w:val="007F7071"/>
    <w:rsid w:val="007F70C4"/>
    <w:rsid w:val="007F713A"/>
    <w:rsid w:val="007F714A"/>
    <w:rsid w:val="007F7C8D"/>
    <w:rsid w:val="007F7F53"/>
    <w:rsid w:val="0080003C"/>
    <w:rsid w:val="008009B8"/>
    <w:rsid w:val="00800ACC"/>
    <w:rsid w:val="00801018"/>
    <w:rsid w:val="0080104F"/>
    <w:rsid w:val="00801353"/>
    <w:rsid w:val="00801553"/>
    <w:rsid w:val="00801CC9"/>
    <w:rsid w:val="008020E6"/>
    <w:rsid w:val="00802817"/>
    <w:rsid w:val="00802E6D"/>
    <w:rsid w:val="0080338B"/>
    <w:rsid w:val="0080370C"/>
    <w:rsid w:val="00803B79"/>
    <w:rsid w:val="00803F23"/>
    <w:rsid w:val="008047CF"/>
    <w:rsid w:val="00804B3E"/>
    <w:rsid w:val="008052A5"/>
    <w:rsid w:val="00805599"/>
    <w:rsid w:val="00805E63"/>
    <w:rsid w:val="008060A3"/>
    <w:rsid w:val="008064D7"/>
    <w:rsid w:val="008067C4"/>
    <w:rsid w:val="00806989"/>
    <w:rsid w:val="008072FD"/>
    <w:rsid w:val="00807592"/>
    <w:rsid w:val="00807D4F"/>
    <w:rsid w:val="0081070A"/>
    <w:rsid w:val="00810ACE"/>
    <w:rsid w:val="00810D47"/>
    <w:rsid w:val="00810DCC"/>
    <w:rsid w:val="00811A7C"/>
    <w:rsid w:val="00811ADF"/>
    <w:rsid w:val="00811C79"/>
    <w:rsid w:val="00811D8D"/>
    <w:rsid w:val="00812031"/>
    <w:rsid w:val="00812830"/>
    <w:rsid w:val="00812D52"/>
    <w:rsid w:val="008130D6"/>
    <w:rsid w:val="00813149"/>
    <w:rsid w:val="008133B5"/>
    <w:rsid w:val="008133E3"/>
    <w:rsid w:val="00813539"/>
    <w:rsid w:val="008139C0"/>
    <w:rsid w:val="00813A4F"/>
    <w:rsid w:val="00813B4E"/>
    <w:rsid w:val="00813FFA"/>
    <w:rsid w:val="0081458B"/>
    <w:rsid w:val="00814D0A"/>
    <w:rsid w:val="00814E07"/>
    <w:rsid w:val="00815662"/>
    <w:rsid w:val="00815907"/>
    <w:rsid w:val="00815B38"/>
    <w:rsid w:val="008160FC"/>
    <w:rsid w:val="0081619D"/>
    <w:rsid w:val="00816A26"/>
    <w:rsid w:val="00816ED4"/>
    <w:rsid w:val="0081769C"/>
    <w:rsid w:val="00817B36"/>
    <w:rsid w:val="0082027C"/>
    <w:rsid w:val="00820317"/>
    <w:rsid w:val="008204C2"/>
    <w:rsid w:val="0082065C"/>
    <w:rsid w:val="00820775"/>
    <w:rsid w:val="00820781"/>
    <w:rsid w:val="008209A3"/>
    <w:rsid w:val="00820EA5"/>
    <w:rsid w:val="0082113A"/>
    <w:rsid w:val="008213FF"/>
    <w:rsid w:val="00821F3D"/>
    <w:rsid w:val="00822059"/>
    <w:rsid w:val="008221F2"/>
    <w:rsid w:val="00822A1A"/>
    <w:rsid w:val="00822C75"/>
    <w:rsid w:val="00822C92"/>
    <w:rsid w:val="00822D9F"/>
    <w:rsid w:val="00823824"/>
    <w:rsid w:val="00823BCE"/>
    <w:rsid w:val="00823FA5"/>
    <w:rsid w:val="008245D4"/>
    <w:rsid w:val="008249F3"/>
    <w:rsid w:val="00824B6D"/>
    <w:rsid w:val="00825157"/>
    <w:rsid w:val="008259D9"/>
    <w:rsid w:val="00825C53"/>
    <w:rsid w:val="00825DB2"/>
    <w:rsid w:val="00825EB5"/>
    <w:rsid w:val="00826036"/>
    <w:rsid w:val="0082642C"/>
    <w:rsid w:val="00826551"/>
    <w:rsid w:val="008268D8"/>
    <w:rsid w:val="00826C64"/>
    <w:rsid w:val="008274FC"/>
    <w:rsid w:val="0082755C"/>
    <w:rsid w:val="0082769A"/>
    <w:rsid w:val="00827A46"/>
    <w:rsid w:val="008300B8"/>
    <w:rsid w:val="00830719"/>
    <w:rsid w:val="00830B24"/>
    <w:rsid w:val="00830B65"/>
    <w:rsid w:val="00830C23"/>
    <w:rsid w:val="00830FD0"/>
    <w:rsid w:val="008311DA"/>
    <w:rsid w:val="0083152F"/>
    <w:rsid w:val="00831567"/>
    <w:rsid w:val="00831650"/>
    <w:rsid w:val="00831712"/>
    <w:rsid w:val="0083185B"/>
    <w:rsid w:val="00831BF2"/>
    <w:rsid w:val="00832075"/>
    <w:rsid w:val="00832CD4"/>
    <w:rsid w:val="00832E2B"/>
    <w:rsid w:val="008338EB"/>
    <w:rsid w:val="00833928"/>
    <w:rsid w:val="00833DB1"/>
    <w:rsid w:val="008340D8"/>
    <w:rsid w:val="00834271"/>
    <w:rsid w:val="00835D3A"/>
    <w:rsid w:val="0083602B"/>
    <w:rsid w:val="008364FE"/>
    <w:rsid w:val="00836633"/>
    <w:rsid w:val="00836B06"/>
    <w:rsid w:val="00836C46"/>
    <w:rsid w:val="008371A7"/>
    <w:rsid w:val="0083758C"/>
    <w:rsid w:val="00837696"/>
    <w:rsid w:val="00837785"/>
    <w:rsid w:val="008377FE"/>
    <w:rsid w:val="00837895"/>
    <w:rsid w:val="00837CDB"/>
    <w:rsid w:val="00840226"/>
    <w:rsid w:val="008406F7"/>
    <w:rsid w:val="00840B98"/>
    <w:rsid w:val="00840D5A"/>
    <w:rsid w:val="00840D5C"/>
    <w:rsid w:val="008411EE"/>
    <w:rsid w:val="008415E2"/>
    <w:rsid w:val="00841739"/>
    <w:rsid w:val="00841893"/>
    <w:rsid w:val="00841919"/>
    <w:rsid w:val="008419BA"/>
    <w:rsid w:val="00841A56"/>
    <w:rsid w:val="00841B26"/>
    <w:rsid w:val="00841B99"/>
    <w:rsid w:val="00841CF7"/>
    <w:rsid w:val="00841F57"/>
    <w:rsid w:val="008427BF"/>
    <w:rsid w:val="00842A6A"/>
    <w:rsid w:val="00843101"/>
    <w:rsid w:val="0084314D"/>
    <w:rsid w:val="008439BB"/>
    <w:rsid w:val="00843B6B"/>
    <w:rsid w:val="00843DAE"/>
    <w:rsid w:val="00843FE1"/>
    <w:rsid w:val="008442FF"/>
    <w:rsid w:val="00844B67"/>
    <w:rsid w:val="00844D87"/>
    <w:rsid w:val="00845560"/>
    <w:rsid w:val="0084608E"/>
    <w:rsid w:val="0084686B"/>
    <w:rsid w:val="00846C4B"/>
    <w:rsid w:val="008470CA"/>
    <w:rsid w:val="008471D8"/>
    <w:rsid w:val="0084735A"/>
    <w:rsid w:val="008476A8"/>
    <w:rsid w:val="008476E3"/>
    <w:rsid w:val="00847B24"/>
    <w:rsid w:val="00851025"/>
    <w:rsid w:val="0085126D"/>
    <w:rsid w:val="0085132C"/>
    <w:rsid w:val="0085146C"/>
    <w:rsid w:val="00851968"/>
    <w:rsid w:val="008519C4"/>
    <w:rsid w:val="00851C9A"/>
    <w:rsid w:val="00851CA1"/>
    <w:rsid w:val="00851FCF"/>
    <w:rsid w:val="008527FE"/>
    <w:rsid w:val="00852F8B"/>
    <w:rsid w:val="0085301D"/>
    <w:rsid w:val="00853045"/>
    <w:rsid w:val="00853198"/>
    <w:rsid w:val="0085349A"/>
    <w:rsid w:val="008534B7"/>
    <w:rsid w:val="0085399F"/>
    <w:rsid w:val="00853FCD"/>
    <w:rsid w:val="008543B3"/>
    <w:rsid w:val="00854464"/>
    <w:rsid w:val="00854479"/>
    <w:rsid w:val="008544F7"/>
    <w:rsid w:val="008545BF"/>
    <w:rsid w:val="00854B64"/>
    <w:rsid w:val="00855861"/>
    <w:rsid w:val="00855E90"/>
    <w:rsid w:val="00855FCB"/>
    <w:rsid w:val="008562E0"/>
    <w:rsid w:val="00856543"/>
    <w:rsid w:val="008567DF"/>
    <w:rsid w:val="00856930"/>
    <w:rsid w:val="008570B5"/>
    <w:rsid w:val="00857200"/>
    <w:rsid w:val="00857292"/>
    <w:rsid w:val="00857548"/>
    <w:rsid w:val="00857579"/>
    <w:rsid w:val="008578A9"/>
    <w:rsid w:val="00857B23"/>
    <w:rsid w:val="00857E67"/>
    <w:rsid w:val="00860170"/>
    <w:rsid w:val="008604D5"/>
    <w:rsid w:val="00860D2A"/>
    <w:rsid w:val="00860FDD"/>
    <w:rsid w:val="008611FE"/>
    <w:rsid w:val="0086131E"/>
    <w:rsid w:val="008614B4"/>
    <w:rsid w:val="008615D3"/>
    <w:rsid w:val="00861B73"/>
    <w:rsid w:val="008626C2"/>
    <w:rsid w:val="00862E17"/>
    <w:rsid w:val="00862F1C"/>
    <w:rsid w:val="00862F28"/>
    <w:rsid w:val="0086313B"/>
    <w:rsid w:val="00863211"/>
    <w:rsid w:val="0086369E"/>
    <w:rsid w:val="0086381C"/>
    <w:rsid w:val="008638CD"/>
    <w:rsid w:val="00863B9C"/>
    <w:rsid w:val="00863BC0"/>
    <w:rsid w:val="0086406D"/>
    <w:rsid w:val="0086464F"/>
    <w:rsid w:val="00864861"/>
    <w:rsid w:val="0086494D"/>
    <w:rsid w:val="00865208"/>
    <w:rsid w:val="00865317"/>
    <w:rsid w:val="008655D8"/>
    <w:rsid w:val="008657EF"/>
    <w:rsid w:val="0086603D"/>
    <w:rsid w:val="00866229"/>
    <w:rsid w:val="00866773"/>
    <w:rsid w:val="008667BD"/>
    <w:rsid w:val="00866B20"/>
    <w:rsid w:val="00866D81"/>
    <w:rsid w:val="00866E02"/>
    <w:rsid w:val="00866F66"/>
    <w:rsid w:val="0086758A"/>
    <w:rsid w:val="00867A7E"/>
    <w:rsid w:val="00867D6A"/>
    <w:rsid w:val="00870403"/>
    <w:rsid w:val="00870861"/>
    <w:rsid w:val="00870CBB"/>
    <w:rsid w:val="00870DBA"/>
    <w:rsid w:val="008717EF"/>
    <w:rsid w:val="00872067"/>
    <w:rsid w:val="008729B5"/>
    <w:rsid w:val="00872E49"/>
    <w:rsid w:val="00872E84"/>
    <w:rsid w:val="008730D8"/>
    <w:rsid w:val="008737B7"/>
    <w:rsid w:val="00873A09"/>
    <w:rsid w:val="00873F9E"/>
    <w:rsid w:val="00874253"/>
    <w:rsid w:val="00874805"/>
    <w:rsid w:val="0087484A"/>
    <w:rsid w:val="00874BBB"/>
    <w:rsid w:val="00874C15"/>
    <w:rsid w:val="00874EFE"/>
    <w:rsid w:val="00875175"/>
    <w:rsid w:val="0087543D"/>
    <w:rsid w:val="0087586D"/>
    <w:rsid w:val="0087590C"/>
    <w:rsid w:val="00875A4F"/>
    <w:rsid w:val="00875A60"/>
    <w:rsid w:val="00875B1E"/>
    <w:rsid w:val="00875BA5"/>
    <w:rsid w:val="00876326"/>
    <w:rsid w:val="0087671D"/>
    <w:rsid w:val="00876AF5"/>
    <w:rsid w:val="00876D8C"/>
    <w:rsid w:val="00876DA3"/>
    <w:rsid w:val="008777F1"/>
    <w:rsid w:val="008779DF"/>
    <w:rsid w:val="00877AF7"/>
    <w:rsid w:val="00877D60"/>
    <w:rsid w:val="00877FB5"/>
    <w:rsid w:val="00880843"/>
    <w:rsid w:val="0088157B"/>
    <w:rsid w:val="008816ED"/>
    <w:rsid w:val="00881892"/>
    <w:rsid w:val="0088197B"/>
    <w:rsid w:val="00881A9F"/>
    <w:rsid w:val="00881B69"/>
    <w:rsid w:val="00882431"/>
    <w:rsid w:val="008825FE"/>
    <w:rsid w:val="008828D9"/>
    <w:rsid w:val="00882A33"/>
    <w:rsid w:val="00882A99"/>
    <w:rsid w:val="00882CC0"/>
    <w:rsid w:val="00882E15"/>
    <w:rsid w:val="00882E2F"/>
    <w:rsid w:val="00882F16"/>
    <w:rsid w:val="00882F44"/>
    <w:rsid w:val="00883691"/>
    <w:rsid w:val="008838DF"/>
    <w:rsid w:val="00883A35"/>
    <w:rsid w:val="00883E8B"/>
    <w:rsid w:val="008843AD"/>
    <w:rsid w:val="0088441F"/>
    <w:rsid w:val="0088508A"/>
    <w:rsid w:val="008850D2"/>
    <w:rsid w:val="008851A5"/>
    <w:rsid w:val="008855CE"/>
    <w:rsid w:val="0088572D"/>
    <w:rsid w:val="008857B9"/>
    <w:rsid w:val="0088594E"/>
    <w:rsid w:val="00885B15"/>
    <w:rsid w:val="00885ECA"/>
    <w:rsid w:val="00886159"/>
    <w:rsid w:val="008862DC"/>
    <w:rsid w:val="008867ED"/>
    <w:rsid w:val="00886B5B"/>
    <w:rsid w:val="00886F6A"/>
    <w:rsid w:val="008870A3"/>
    <w:rsid w:val="008870D1"/>
    <w:rsid w:val="0088716F"/>
    <w:rsid w:val="008871F4"/>
    <w:rsid w:val="00887C6C"/>
    <w:rsid w:val="00887D30"/>
    <w:rsid w:val="00887D5C"/>
    <w:rsid w:val="0089000A"/>
    <w:rsid w:val="0089014E"/>
    <w:rsid w:val="008902E2"/>
    <w:rsid w:val="00890416"/>
    <w:rsid w:val="00890E34"/>
    <w:rsid w:val="00890EEB"/>
    <w:rsid w:val="00890FAE"/>
    <w:rsid w:val="00890FB0"/>
    <w:rsid w:val="00890FD2"/>
    <w:rsid w:val="00891154"/>
    <w:rsid w:val="008914D0"/>
    <w:rsid w:val="00891CC4"/>
    <w:rsid w:val="00891E7A"/>
    <w:rsid w:val="008925C1"/>
    <w:rsid w:val="0089274E"/>
    <w:rsid w:val="00892E3F"/>
    <w:rsid w:val="00893007"/>
    <w:rsid w:val="00893AD2"/>
    <w:rsid w:val="00893CAF"/>
    <w:rsid w:val="00893D67"/>
    <w:rsid w:val="00894115"/>
    <w:rsid w:val="008944D2"/>
    <w:rsid w:val="008944D4"/>
    <w:rsid w:val="0089478B"/>
    <w:rsid w:val="008949FA"/>
    <w:rsid w:val="00894C7C"/>
    <w:rsid w:val="0089575F"/>
    <w:rsid w:val="008958C7"/>
    <w:rsid w:val="0089633F"/>
    <w:rsid w:val="0089643A"/>
    <w:rsid w:val="00896593"/>
    <w:rsid w:val="0089696D"/>
    <w:rsid w:val="008971C2"/>
    <w:rsid w:val="0089745A"/>
    <w:rsid w:val="008974B3"/>
    <w:rsid w:val="00897592"/>
    <w:rsid w:val="008979FB"/>
    <w:rsid w:val="00897B75"/>
    <w:rsid w:val="00897C91"/>
    <w:rsid w:val="00897CDA"/>
    <w:rsid w:val="00897F96"/>
    <w:rsid w:val="008A040A"/>
    <w:rsid w:val="008A0428"/>
    <w:rsid w:val="008A0633"/>
    <w:rsid w:val="008A0657"/>
    <w:rsid w:val="008A07BA"/>
    <w:rsid w:val="008A0A81"/>
    <w:rsid w:val="008A0C59"/>
    <w:rsid w:val="008A12BC"/>
    <w:rsid w:val="008A1717"/>
    <w:rsid w:val="008A1EFE"/>
    <w:rsid w:val="008A219E"/>
    <w:rsid w:val="008A2298"/>
    <w:rsid w:val="008A234D"/>
    <w:rsid w:val="008A2520"/>
    <w:rsid w:val="008A2936"/>
    <w:rsid w:val="008A2ACE"/>
    <w:rsid w:val="008A2C74"/>
    <w:rsid w:val="008A2CF9"/>
    <w:rsid w:val="008A2D23"/>
    <w:rsid w:val="008A2F72"/>
    <w:rsid w:val="008A326B"/>
    <w:rsid w:val="008A3705"/>
    <w:rsid w:val="008A3B4C"/>
    <w:rsid w:val="008A3C95"/>
    <w:rsid w:val="008A4194"/>
    <w:rsid w:val="008A4217"/>
    <w:rsid w:val="008A4DC9"/>
    <w:rsid w:val="008A4FC9"/>
    <w:rsid w:val="008A518B"/>
    <w:rsid w:val="008A6403"/>
    <w:rsid w:val="008A6843"/>
    <w:rsid w:val="008A6BAB"/>
    <w:rsid w:val="008A6CCE"/>
    <w:rsid w:val="008A6DF4"/>
    <w:rsid w:val="008A762C"/>
    <w:rsid w:val="008B07FD"/>
    <w:rsid w:val="008B0CC5"/>
    <w:rsid w:val="008B106E"/>
    <w:rsid w:val="008B1127"/>
    <w:rsid w:val="008B1433"/>
    <w:rsid w:val="008B1465"/>
    <w:rsid w:val="008B16F8"/>
    <w:rsid w:val="008B2068"/>
    <w:rsid w:val="008B21A1"/>
    <w:rsid w:val="008B23CA"/>
    <w:rsid w:val="008B2C07"/>
    <w:rsid w:val="008B2E42"/>
    <w:rsid w:val="008B2F7B"/>
    <w:rsid w:val="008B31FB"/>
    <w:rsid w:val="008B353F"/>
    <w:rsid w:val="008B38AE"/>
    <w:rsid w:val="008B3BB1"/>
    <w:rsid w:val="008B3E4F"/>
    <w:rsid w:val="008B3FA3"/>
    <w:rsid w:val="008B4024"/>
    <w:rsid w:val="008B46A1"/>
    <w:rsid w:val="008B4706"/>
    <w:rsid w:val="008B4911"/>
    <w:rsid w:val="008B4EB8"/>
    <w:rsid w:val="008B50EA"/>
    <w:rsid w:val="008B51F3"/>
    <w:rsid w:val="008B552C"/>
    <w:rsid w:val="008B573D"/>
    <w:rsid w:val="008B5D65"/>
    <w:rsid w:val="008B5E1E"/>
    <w:rsid w:val="008B621A"/>
    <w:rsid w:val="008B647C"/>
    <w:rsid w:val="008B6519"/>
    <w:rsid w:val="008B6753"/>
    <w:rsid w:val="008B6EF9"/>
    <w:rsid w:val="008B70C5"/>
    <w:rsid w:val="008B7186"/>
    <w:rsid w:val="008B74C0"/>
    <w:rsid w:val="008B7FC1"/>
    <w:rsid w:val="008C0159"/>
    <w:rsid w:val="008C1147"/>
    <w:rsid w:val="008C1922"/>
    <w:rsid w:val="008C1E67"/>
    <w:rsid w:val="008C21BE"/>
    <w:rsid w:val="008C21F0"/>
    <w:rsid w:val="008C25A2"/>
    <w:rsid w:val="008C25F4"/>
    <w:rsid w:val="008C2820"/>
    <w:rsid w:val="008C2829"/>
    <w:rsid w:val="008C2A03"/>
    <w:rsid w:val="008C3151"/>
    <w:rsid w:val="008C3B18"/>
    <w:rsid w:val="008C3B24"/>
    <w:rsid w:val="008C3DFC"/>
    <w:rsid w:val="008C3EB0"/>
    <w:rsid w:val="008C4352"/>
    <w:rsid w:val="008C4371"/>
    <w:rsid w:val="008C4625"/>
    <w:rsid w:val="008C5B53"/>
    <w:rsid w:val="008C5B96"/>
    <w:rsid w:val="008C6150"/>
    <w:rsid w:val="008C6311"/>
    <w:rsid w:val="008C6426"/>
    <w:rsid w:val="008C6661"/>
    <w:rsid w:val="008C6B90"/>
    <w:rsid w:val="008C6DEE"/>
    <w:rsid w:val="008C759A"/>
    <w:rsid w:val="008C7849"/>
    <w:rsid w:val="008C78C8"/>
    <w:rsid w:val="008C7C27"/>
    <w:rsid w:val="008C7C38"/>
    <w:rsid w:val="008D057E"/>
    <w:rsid w:val="008D06DA"/>
    <w:rsid w:val="008D0BAF"/>
    <w:rsid w:val="008D0F6A"/>
    <w:rsid w:val="008D157E"/>
    <w:rsid w:val="008D1B4A"/>
    <w:rsid w:val="008D1BCF"/>
    <w:rsid w:val="008D2551"/>
    <w:rsid w:val="008D2676"/>
    <w:rsid w:val="008D28BC"/>
    <w:rsid w:val="008D2D15"/>
    <w:rsid w:val="008D2DCF"/>
    <w:rsid w:val="008D314E"/>
    <w:rsid w:val="008D3FC2"/>
    <w:rsid w:val="008D3FD8"/>
    <w:rsid w:val="008D45A7"/>
    <w:rsid w:val="008D46A1"/>
    <w:rsid w:val="008D4B27"/>
    <w:rsid w:val="008D5374"/>
    <w:rsid w:val="008D5405"/>
    <w:rsid w:val="008D5414"/>
    <w:rsid w:val="008D572B"/>
    <w:rsid w:val="008D61D3"/>
    <w:rsid w:val="008D620F"/>
    <w:rsid w:val="008D6560"/>
    <w:rsid w:val="008D68A6"/>
    <w:rsid w:val="008D6E53"/>
    <w:rsid w:val="008D7145"/>
    <w:rsid w:val="008D71E3"/>
    <w:rsid w:val="008D787E"/>
    <w:rsid w:val="008D7C92"/>
    <w:rsid w:val="008D7D28"/>
    <w:rsid w:val="008E0496"/>
    <w:rsid w:val="008E060E"/>
    <w:rsid w:val="008E0B8F"/>
    <w:rsid w:val="008E0C7D"/>
    <w:rsid w:val="008E0CA6"/>
    <w:rsid w:val="008E0D4B"/>
    <w:rsid w:val="008E11BA"/>
    <w:rsid w:val="008E127A"/>
    <w:rsid w:val="008E1B31"/>
    <w:rsid w:val="008E1E15"/>
    <w:rsid w:val="008E1FD6"/>
    <w:rsid w:val="008E208D"/>
    <w:rsid w:val="008E25FC"/>
    <w:rsid w:val="008E2DDC"/>
    <w:rsid w:val="008E33D6"/>
    <w:rsid w:val="008E348E"/>
    <w:rsid w:val="008E3878"/>
    <w:rsid w:val="008E398F"/>
    <w:rsid w:val="008E3CBA"/>
    <w:rsid w:val="008E3CEB"/>
    <w:rsid w:val="008E3E24"/>
    <w:rsid w:val="008E3F13"/>
    <w:rsid w:val="008E3F8C"/>
    <w:rsid w:val="008E433A"/>
    <w:rsid w:val="008E44FD"/>
    <w:rsid w:val="008E4949"/>
    <w:rsid w:val="008E584E"/>
    <w:rsid w:val="008E5A54"/>
    <w:rsid w:val="008E5C4E"/>
    <w:rsid w:val="008E5DD5"/>
    <w:rsid w:val="008E7020"/>
    <w:rsid w:val="008E719E"/>
    <w:rsid w:val="008E7345"/>
    <w:rsid w:val="008E74C3"/>
    <w:rsid w:val="008E77C6"/>
    <w:rsid w:val="008E7B08"/>
    <w:rsid w:val="008E7B46"/>
    <w:rsid w:val="008E7ED9"/>
    <w:rsid w:val="008F001C"/>
    <w:rsid w:val="008F0852"/>
    <w:rsid w:val="008F0921"/>
    <w:rsid w:val="008F1090"/>
    <w:rsid w:val="008F10E4"/>
    <w:rsid w:val="008F1457"/>
    <w:rsid w:val="008F1593"/>
    <w:rsid w:val="008F1613"/>
    <w:rsid w:val="008F16C5"/>
    <w:rsid w:val="008F1966"/>
    <w:rsid w:val="008F1D43"/>
    <w:rsid w:val="008F20D3"/>
    <w:rsid w:val="008F2292"/>
    <w:rsid w:val="008F22DD"/>
    <w:rsid w:val="008F3056"/>
    <w:rsid w:val="008F3085"/>
    <w:rsid w:val="008F3187"/>
    <w:rsid w:val="008F339E"/>
    <w:rsid w:val="008F3722"/>
    <w:rsid w:val="008F4071"/>
    <w:rsid w:val="008F416F"/>
    <w:rsid w:val="008F41D8"/>
    <w:rsid w:val="008F4C4E"/>
    <w:rsid w:val="008F4F09"/>
    <w:rsid w:val="008F57BA"/>
    <w:rsid w:val="008F5867"/>
    <w:rsid w:val="008F58F1"/>
    <w:rsid w:val="008F590E"/>
    <w:rsid w:val="008F595D"/>
    <w:rsid w:val="008F5C1A"/>
    <w:rsid w:val="008F5DF8"/>
    <w:rsid w:val="008F6005"/>
    <w:rsid w:val="008F619F"/>
    <w:rsid w:val="008F63DB"/>
    <w:rsid w:val="008F6712"/>
    <w:rsid w:val="008F720A"/>
    <w:rsid w:val="008F770B"/>
    <w:rsid w:val="008F77AD"/>
    <w:rsid w:val="008F7ADC"/>
    <w:rsid w:val="008F7DD6"/>
    <w:rsid w:val="00900194"/>
    <w:rsid w:val="009002E3"/>
    <w:rsid w:val="00900BB0"/>
    <w:rsid w:val="00900F89"/>
    <w:rsid w:val="00901116"/>
    <w:rsid w:val="0090120F"/>
    <w:rsid w:val="0090184F"/>
    <w:rsid w:val="0090192D"/>
    <w:rsid w:val="00902A09"/>
    <w:rsid w:val="00902BD1"/>
    <w:rsid w:val="00902EF6"/>
    <w:rsid w:val="00902F4E"/>
    <w:rsid w:val="009031A4"/>
    <w:rsid w:val="00903343"/>
    <w:rsid w:val="00903458"/>
    <w:rsid w:val="0090384C"/>
    <w:rsid w:val="009038D0"/>
    <w:rsid w:val="0090396A"/>
    <w:rsid w:val="00903C2F"/>
    <w:rsid w:val="009041A8"/>
    <w:rsid w:val="009049F3"/>
    <w:rsid w:val="00904C3B"/>
    <w:rsid w:val="00904E01"/>
    <w:rsid w:val="00905157"/>
    <w:rsid w:val="00905409"/>
    <w:rsid w:val="00905CD7"/>
    <w:rsid w:val="00905E28"/>
    <w:rsid w:val="009060E3"/>
    <w:rsid w:val="00906846"/>
    <w:rsid w:val="009077FD"/>
    <w:rsid w:val="009079DF"/>
    <w:rsid w:val="00907C38"/>
    <w:rsid w:val="00907C85"/>
    <w:rsid w:val="00907F6B"/>
    <w:rsid w:val="009102DA"/>
    <w:rsid w:val="0091062E"/>
    <w:rsid w:val="0091075C"/>
    <w:rsid w:val="00911340"/>
    <w:rsid w:val="00911394"/>
    <w:rsid w:val="00911833"/>
    <w:rsid w:val="0091229A"/>
    <w:rsid w:val="00912867"/>
    <w:rsid w:val="00912ECA"/>
    <w:rsid w:val="00912ED0"/>
    <w:rsid w:val="00912EEE"/>
    <w:rsid w:val="00913024"/>
    <w:rsid w:val="009133E2"/>
    <w:rsid w:val="00913666"/>
    <w:rsid w:val="009138CF"/>
    <w:rsid w:val="00913A45"/>
    <w:rsid w:val="00913CB9"/>
    <w:rsid w:val="00913F56"/>
    <w:rsid w:val="00914002"/>
    <w:rsid w:val="009143BD"/>
    <w:rsid w:val="0091445A"/>
    <w:rsid w:val="009147C5"/>
    <w:rsid w:val="00914998"/>
    <w:rsid w:val="00914B15"/>
    <w:rsid w:val="009155E2"/>
    <w:rsid w:val="0091562D"/>
    <w:rsid w:val="00915A67"/>
    <w:rsid w:val="00915AE1"/>
    <w:rsid w:val="00915B46"/>
    <w:rsid w:val="00915B62"/>
    <w:rsid w:val="00915C2D"/>
    <w:rsid w:val="00916B02"/>
    <w:rsid w:val="00917041"/>
    <w:rsid w:val="0091760D"/>
    <w:rsid w:val="00917B0B"/>
    <w:rsid w:val="00917D3A"/>
    <w:rsid w:val="00917E5D"/>
    <w:rsid w:val="009209CF"/>
    <w:rsid w:val="009209E6"/>
    <w:rsid w:val="00920A3A"/>
    <w:rsid w:val="00920B8B"/>
    <w:rsid w:val="00920D37"/>
    <w:rsid w:val="00920E32"/>
    <w:rsid w:val="009210E7"/>
    <w:rsid w:val="00921211"/>
    <w:rsid w:val="00921999"/>
    <w:rsid w:val="00921A71"/>
    <w:rsid w:val="00921AFE"/>
    <w:rsid w:val="00921D0B"/>
    <w:rsid w:val="00921D26"/>
    <w:rsid w:val="00921E21"/>
    <w:rsid w:val="00922085"/>
    <w:rsid w:val="00922537"/>
    <w:rsid w:val="009225A1"/>
    <w:rsid w:val="009227F4"/>
    <w:rsid w:val="009229E4"/>
    <w:rsid w:val="00922DD8"/>
    <w:rsid w:val="009232E4"/>
    <w:rsid w:val="009233DD"/>
    <w:rsid w:val="00923C8C"/>
    <w:rsid w:val="00923D07"/>
    <w:rsid w:val="00924BDE"/>
    <w:rsid w:val="00925502"/>
    <w:rsid w:val="00925CC7"/>
    <w:rsid w:val="009264C1"/>
    <w:rsid w:val="00926509"/>
    <w:rsid w:val="0092654F"/>
    <w:rsid w:val="00926ACD"/>
    <w:rsid w:val="00926AF7"/>
    <w:rsid w:val="009277CA"/>
    <w:rsid w:val="00927B27"/>
    <w:rsid w:val="00930385"/>
    <w:rsid w:val="00930712"/>
    <w:rsid w:val="00930B83"/>
    <w:rsid w:val="009310B5"/>
    <w:rsid w:val="00931269"/>
    <w:rsid w:val="0093138B"/>
    <w:rsid w:val="00932129"/>
    <w:rsid w:val="00933080"/>
    <w:rsid w:val="0093310F"/>
    <w:rsid w:val="00933226"/>
    <w:rsid w:val="00933DCA"/>
    <w:rsid w:val="00933E08"/>
    <w:rsid w:val="00933FE0"/>
    <w:rsid w:val="00934920"/>
    <w:rsid w:val="00934D46"/>
    <w:rsid w:val="00934ECE"/>
    <w:rsid w:val="00935002"/>
    <w:rsid w:val="00935199"/>
    <w:rsid w:val="00935512"/>
    <w:rsid w:val="00935632"/>
    <w:rsid w:val="00935854"/>
    <w:rsid w:val="00935BF4"/>
    <w:rsid w:val="0093622F"/>
    <w:rsid w:val="00936232"/>
    <w:rsid w:val="009368C8"/>
    <w:rsid w:val="00936AA0"/>
    <w:rsid w:val="00936F49"/>
    <w:rsid w:val="0093728B"/>
    <w:rsid w:val="00937728"/>
    <w:rsid w:val="00937886"/>
    <w:rsid w:val="00937A48"/>
    <w:rsid w:val="00937F54"/>
    <w:rsid w:val="00940002"/>
    <w:rsid w:val="00940BDF"/>
    <w:rsid w:val="00940C52"/>
    <w:rsid w:val="00940D72"/>
    <w:rsid w:val="00941648"/>
    <w:rsid w:val="00942091"/>
    <w:rsid w:val="0094234A"/>
    <w:rsid w:val="00942369"/>
    <w:rsid w:val="00942435"/>
    <w:rsid w:val="009426CB"/>
    <w:rsid w:val="009428E2"/>
    <w:rsid w:val="00942F7B"/>
    <w:rsid w:val="0094339E"/>
    <w:rsid w:val="009436AC"/>
    <w:rsid w:val="0094373E"/>
    <w:rsid w:val="00943848"/>
    <w:rsid w:val="00943E22"/>
    <w:rsid w:val="00944599"/>
    <w:rsid w:val="009447F2"/>
    <w:rsid w:val="00944D14"/>
    <w:rsid w:val="009450A9"/>
    <w:rsid w:val="009455AE"/>
    <w:rsid w:val="00945A51"/>
    <w:rsid w:val="00945F3D"/>
    <w:rsid w:val="00946D1B"/>
    <w:rsid w:val="00946D7C"/>
    <w:rsid w:val="00947314"/>
    <w:rsid w:val="00947562"/>
    <w:rsid w:val="0094778C"/>
    <w:rsid w:val="00947FAD"/>
    <w:rsid w:val="009500A6"/>
    <w:rsid w:val="009504E1"/>
    <w:rsid w:val="009505C1"/>
    <w:rsid w:val="00950F11"/>
    <w:rsid w:val="00950F88"/>
    <w:rsid w:val="0095128B"/>
    <w:rsid w:val="009515DE"/>
    <w:rsid w:val="00951AF8"/>
    <w:rsid w:val="00951E7F"/>
    <w:rsid w:val="00952101"/>
    <w:rsid w:val="00952312"/>
    <w:rsid w:val="00952824"/>
    <w:rsid w:val="009528BE"/>
    <w:rsid w:val="00952C09"/>
    <w:rsid w:val="009530A0"/>
    <w:rsid w:val="009532D1"/>
    <w:rsid w:val="00953348"/>
    <w:rsid w:val="009534E8"/>
    <w:rsid w:val="00953654"/>
    <w:rsid w:val="00953732"/>
    <w:rsid w:val="009538C0"/>
    <w:rsid w:val="00953E78"/>
    <w:rsid w:val="00953EE7"/>
    <w:rsid w:val="009540A8"/>
    <w:rsid w:val="009542EF"/>
    <w:rsid w:val="00954B64"/>
    <w:rsid w:val="00954DF5"/>
    <w:rsid w:val="00954E5C"/>
    <w:rsid w:val="00955026"/>
    <w:rsid w:val="00955370"/>
    <w:rsid w:val="00955633"/>
    <w:rsid w:val="009558E3"/>
    <w:rsid w:val="00955EDE"/>
    <w:rsid w:val="0095631F"/>
    <w:rsid w:val="00956524"/>
    <w:rsid w:val="0095665C"/>
    <w:rsid w:val="00956967"/>
    <w:rsid w:val="00956975"/>
    <w:rsid w:val="00956C7C"/>
    <w:rsid w:val="00957C03"/>
    <w:rsid w:val="00957CE6"/>
    <w:rsid w:val="00960125"/>
    <w:rsid w:val="00960463"/>
    <w:rsid w:val="00960AC2"/>
    <w:rsid w:val="00960C2D"/>
    <w:rsid w:val="00960CF3"/>
    <w:rsid w:val="00960E92"/>
    <w:rsid w:val="00961530"/>
    <w:rsid w:val="00961C46"/>
    <w:rsid w:val="00962029"/>
    <w:rsid w:val="009620AC"/>
    <w:rsid w:val="009624FD"/>
    <w:rsid w:val="00962E60"/>
    <w:rsid w:val="00962E80"/>
    <w:rsid w:val="00962E97"/>
    <w:rsid w:val="00962EA9"/>
    <w:rsid w:val="009631DE"/>
    <w:rsid w:val="00963798"/>
    <w:rsid w:val="0096379A"/>
    <w:rsid w:val="009638B5"/>
    <w:rsid w:val="009639DB"/>
    <w:rsid w:val="00963DE4"/>
    <w:rsid w:val="00964689"/>
    <w:rsid w:val="0096563A"/>
    <w:rsid w:val="00965651"/>
    <w:rsid w:val="009657BF"/>
    <w:rsid w:val="00965BB7"/>
    <w:rsid w:val="00965CD5"/>
    <w:rsid w:val="00965FC4"/>
    <w:rsid w:val="009662AB"/>
    <w:rsid w:val="009662FF"/>
    <w:rsid w:val="0096660B"/>
    <w:rsid w:val="009668EA"/>
    <w:rsid w:val="00966904"/>
    <w:rsid w:val="00966AD6"/>
    <w:rsid w:val="0096731F"/>
    <w:rsid w:val="00967430"/>
    <w:rsid w:val="009675C9"/>
    <w:rsid w:val="00967661"/>
    <w:rsid w:val="00967997"/>
    <w:rsid w:val="00967FB4"/>
    <w:rsid w:val="009706A3"/>
    <w:rsid w:val="00970D34"/>
    <w:rsid w:val="00970F99"/>
    <w:rsid w:val="009719DF"/>
    <w:rsid w:val="00971D54"/>
    <w:rsid w:val="00972401"/>
    <w:rsid w:val="0097244A"/>
    <w:rsid w:val="00972864"/>
    <w:rsid w:val="009736CE"/>
    <w:rsid w:val="00973CCD"/>
    <w:rsid w:val="00974D27"/>
    <w:rsid w:val="009750C3"/>
    <w:rsid w:val="00975663"/>
    <w:rsid w:val="009759A8"/>
    <w:rsid w:val="00975A8B"/>
    <w:rsid w:val="00975B0A"/>
    <w:rsid w:val="00975E16"/>
    <w:rsid w:val="00975F40"/>
    <w:rsid w:val="00975F7A"/>
    <w:rsid w:val="00976512"/>
    <w:rsid w:val="00976F12"/>
    <w:rsid w:val="009778DE"/>
    <w:rsid w:val="009778E8"/>
    <w:rsid w:val="00977D93"/>
    <w:rsid w:val="00977F44"/>
    <w:rsid w:val="009802AD"/>
    <w:rsid w:val="00980419"/>
    <w:rsid w:val="00980515"/>
    <w:rsid w:val="00980751"/>
    <w:rsid w:val="00980821"/>
    <w:rsid w:val="00980A14"/>
    <w:rsid w:val="00980B7D"/>
    <w:rsid w:val="00980E94"/>
    <w:rsid w:val="00980FE1"/>
    <w:rsid w:val="009815F1"/>
    <w:rsid w:val="00981921"/>
    <w:rsid w:val="00981BC8"/>
    <w:rsid w:val="009822BB"/>
    <w:rsid w:val="00982BD9"/>
    <w:rsid w:val="009832B8"/>
    <w:rsid w:val="00983B3B"/>
    <w:rsid w:val="009844B0"/>
    <w:rsid w:val="0098458F"/>
    <w:rsid w:val="009845AB"/>
    <w:rsid w:val="00984F30"/>
    <w:rsid w:val="0098526E"/>
    <w:rsid w:val="009855C7"/>
    <w:rsid w:val="00986174"/>
    <w:rsid w:val="00986737"/>
    <w:rsid w:val="0098678C"/>
    <w:rsid w:val="009867ED"/>
    <w:rsid w:val="00986A68"/>
    <w:rsid w:val="00986AA5"/>
    <w:rsid w:val="00987DE3"/>
    <w:rsid w:val="00987F43"/>
    <w:rsid w:val="0099006E"/>
    <w:rsid w:val="00990AC4"/>
    <w:rsid w:val="00990B5E"/>
    <w:rsid w:val="00990C8A"/>
    <w:rsid w:val="009910E1"/>
    <w:rsid w:val="0099112C"/>
    <w:rsid w:val="00991836"/>
    <w:rsid w:val="009918A9"/>
    <w:rsid w:val="00991A76"/>
    <w:rsid w:val="00991F8B"/>
    <w:rsid w:val="00991FEC"/>
    <w:rsid w:val="009920E5"/>
    <w:rsid w:val="00992430"/>
    <w:rsid w:val="009924F5"/>
    <w:rsid w:val="0099251F"/>
    <w:rsid w:val="0099282B"/>
    <w:rsid w:val="0099283E"/>
    <w:rsid w:val="00992C6C"/>
    <w:rsid w:val="00992FCF"/>
    <w:rsid w:val="0099367C"/>
    <w:rsid w:val="00993C88"/>
    <w:rsid w:val="00993F60"/>
    <w:rsid w:val="00994728"/>
    <w:rsid w:val="0099579E"/>
    <w:rsid w:val="00995B62"/>
    <w:rsid w:val="00995CF5"/>
    <w:rsid w:val="00995E64"/>
    <w:rsid w:val="009961E6"/>
    <w:rsid w:val="00996672"/>
    <w:rsid w:val="009966B5"/>
    <w:rsid w:val="0099674A"/>
    <w:rsid w:val="00996FC9"/>
    <w:rsid w:val="0099726F"/>
    <w:rsid w:val="00997A63"/>
    <w:rsid w:val="00997D70"/>
    <w:rsid w:val="009A003B"/>
    <w:rsid w:val="009A03EF"/>
    <w:rsid w:val="009A0736"/>
    <w:rsid w:val="009A0F4B"/>
    <w:rsid w:val="009A12A6"/>
    <w:rsid w:val="009A13A6"/>
    <w:rsid w:val="009A1678"/>
    <w:rsid w:val="009A192C"/>
    <w:rsid w:val="009A1ABA"/>
    <w:rsid w:val="009A1F20"/>
    <w:rsid w:val="009A1FE2"/>
    <w:rsid w:val="009A24B7"/>
    <w:rsid w:val="009A2689"/>
    <w:rsid w:val="009A2B4F"/>
    <w:rsid w:val="009A2DD8"/>
    <w:rsid w:val="009A30B1"/>
    <w:rsid w:val="009A4BE2"/>
    <w:rsid w:val="009A511C"/>
    <w:rsid w:val="009A52C2"/>
    <w:rsid w:val="009A559B"/>
    <w:rsid w:val="009A56A7"/>
    <w:rsid w:val="009A5926"/>
    <w:rsid w:val="009A5CFC"/>
    <w:rsid w:val="009A5D91"/>
    <w:rsid w:val="009A6088"/>
    <w:rsid w:val="009A6751"/>
    <w:rsid w:val="009A69F2"/>
    <w:rsid w:val="009A6B6A"/>
    <w:rsid w:val="009A718D"/>
    <w:rsid w:val="009B084B"/>
    <w:rsid w:val="009B08EC"/>
    <w:rsid w:val="009B09BB"/>
    <w:rsid w:val="009B09FD"/>
    <w:rsid w:val="009B0A19"/>
    <w:rsid w:val="009B1477"/>
    <w:rsid w:val="009B15B4"/>
    <w:rsid w:val="009B1A42"/>
    <w:rsid w:val="009B1E5C"/>
    <w:rsid w:val="009B2005"/>
    <w:rsid w:val="009B22A0"/>
    <w:rsid w:val="009B23EF"/>
    <w:rsid w:val="009B24EF"/>
    <w:rsid w:val="009B2A0D"/>
    <w:rsid w:val="009B2AA4"/>
    <w:rsid w:val="009B2B09"/>
    <w:rsid w:val="009B2D0B"/>
    <w:rsid w:val="009B2D57"/>
    <w:rsid w:val="009B2ED2"/>
    <w:rsid w:val="009B330E"/>
    <w:rsid w:val="009B375A"/>
    <w:rsid w:val="009B4B81"/>
    <w:rsid w:val="009B4D34"/>
    <w:rsid w:val="009B4DE7"/>
    <w:rsid w:val="009B4E67"/>
    <w:rsid w:val="009B5427"/>
    <w:rsid w:val="009B5589"/>
    <w:rsid w:val="009B5A43"/>
    <w:rsid w:val="009B5B56"/>
    <w:rsid w:val="009B5BFD"/>
    <w:rsid w:val="009B5E57"/>
    <w:rsid w:val="009B62B8"/>
    <w:rsid w:val="009B6721"/>
    <w:rsid w:val="009B6ABE"/>
    <w:rsid w:val="009B6CE6"/>
    <w:rsid w:val="009B6F50"/>
    <w:rsid w:val="009B7D21"/>
    <w:rsid w:val="009C0010"/>
    <w:rsid w:val="009C0058"/>
    <w:rsid w:val="009C0087"/>
    <w:rsid w:val="009C071A"/>
    <w:rsid w:val="009C075E"/>
    <w:rsid w:val="009C07BD"/>
    <w:rsid w:val="009C0B69"/>
    <w:rsid w:val="009C113A"/>
    <w:rsid w:val="009C22BB"/>
    <w:rsid w:val="009C256F"/>
    <w:rsid w:val="009C26A1"/>
    <w:rsid w:val="009C2B46"/>
    <w:rsid w:val="009C2CF7"/>
    <w:rsid w:val="009C2D70"/>
    <w:rsid w:val="009C2E4E"/>
    <w:rsid w:val="009C2EB3"/>
    <w:rsid w:val="009C3D25"/>
    <w:rsid w:val="009C3F63"/>
    <w:rsid w:val="009C404E"/>
    <w:rsid w:val="009C40F8"/>
    <w:rsid w:val="009C42E6"/>
    <w:rsid w:val="009C4397"/>
    <w:rsid w:val="009C4A07"/>
    <w:rsid w:val="009C4D57"/>
    <w:rsid w:val="009C4EBA"/>
    <w:rsid w:val="009C5262"/>
    <w:rsid w:val="009C5446"/>
    <w:rsid w:val="009C5BCE"/>
    <w:rsid w:val="009C5BE9"/>
    <w:rsid w:val="009C5C97"/>
    <w:rsid w:val="009C5CDE"/>
    <w:rsid w:val="009C5E7F"/>
    <w:rsid w:val="009C6004"/>
    <w:rsid w:val="009C632F"/>
    <w:rsid w:val="009C6E90"/>
    <w:rsid w:val="009C6FCD"/>
    <w:rsid w:val="009C7388"/>
    <w:rsid w:val="009C75D5"/>
    <w:rsid w:val="009C7D69"/>
    <w:rsid w:val="009C7DC0"/>
    <w:rsid w:val="009C7EF3"/>
    <w:rsid w:val="009D1CD8"/>
    <w:rsid w:val="009D225E"/>
    <w:rsid w:val="009D29F4"/>
    <w:rsid w:val="009D30C4"/>
    <w:rsid w:val="009D33D0"/>
    <w:rsid w:val="009D3421"/>
    <w:rsid w:val="009D346F"/>
    <w:rsid w:val="009D397A"/>
    <w:rsid w:val="009D3AD3"/>
    <w:rsid w:val="009D4230"/>
    <w:rsid w:val="009D42EA"/>
    <w:rsid w:val="009D4FBB"/>
    <w:rsid w:val="009D57B7"/>
    <w:rsid w:val="009D5AE9"/>
    <w:rsid w:val="009D6139"/>
    <w:rsid w:val="009D61F2"/>
    <w:rsid w:val="009D690C"/>
    <w:rsid w:val="009D696F"/>
    <w:rsid w:val="009D6AA8"/>
    <w:rsid w:val="009D703F"/>
    <w:rsid w:val="009D7118"/>
    <w:rsid w:val="009D74EA"/>
    <w:rsid w:val="009D77ED"/>
    <w:rsid w:val="009D7F2C"/>
    <w:rsid w:val="009E052A"/>
    <w:rsid w:val="009E071E"/>
    <w:rsid w:val="009E075A"/>
    <w:rsid w:val="009E0A4A"/>
    <w:rsid w:val="009E0D73"/>
    <w:rsid w:val="009E0E99"/>
    <w:rsid w:val="009E100D"/>
    <w:rsid w:val="009E10E7"/>
    <w:rsid w:val="009E1123"/>
    <w:rsid w:val="009E1D07"/>
    <w:rsid w:val="009E1F6B"/>
    <w:rsid w:val="009E23B9"/>
    <w:rsid w:val="009E257A"/>
    <w:rsid w:val="009E2DCC"/>
    <w:rsid w:val="009E2F08"/>
    <w:rsid w:val="009E3183"/>
    <w:rsid w:val="009E34EA"/>
    <w:rsid w:val="009E352F"/>
    <w:rsid w:val="009E355D"/>
    <w:rsid w:val="009E4428"/>
    <w:rsid w:val="009E4827"/>
    <w:rsid w:val="009E4871"/>
    <w:rsid w:val="009E4872"/>
    <w:rsid w:val="009E51D5"/>
    <w:rsid w:val="009E51E5"/>
    <w:rsid w:val="009E5256"/>
    <w:rsid w:val="009E54E8"/>
    <w:rsid w:val="009E591E"/>
    <w:rsid w:val="009E5B45"/>
    <w:rsid w:val="009E5BA9"/>
    <w:rsid w:val="009E5D67"/>
    <w:rsid w:val="009E5E59"/>
    <w:rsid w:val="009E5FA5"/>
    <w:rsid w:val="009E61FF"/>
    <w:rsid w:val="009E62E7"/>
    <w:rsid w:val="009E6AB9"/>
    <w:rsid w:val="009E6CCD"/>
    <w:rsid w:val="009E6E91"/>
    <w:rsid w:val="009E6F50"/>
    <w:rsid w:val="009E6FF9"/>
    <w:rsid w:val="009E7042"/>
    <w:rsid w:val="009E706E"/>
    <w:rsid w:val="009E7158"/>
    <w:rsid w:val="009E75C8"/>
    <w:rsid w:val="009E763A"/>
    <w:rsid w:val="009E76FE"/>
    <w:rsid w:val="009E7B4A"/>
    <w:rsid w:val="009F0087"/>
    <w:rsid w:val="009F0494"/>
    <w:rsid w:val="009F0557"/>
    <w:rsid w:val="009F0647"/>
    <w:rsid w:val="009F080F"/>
    <w:rsid w:val="009F08CF"/>
    <w:rsid w:val="009F08D7"/>
    <w:rsid w:val="009F0974"/>
    <w:rsid w:val="009F0C0D"/>
    <w:rsid w:val="009F0DD1"/>
    <w:rsid w:val="009F0FBB"/>
    <w:rsid w:val="009F1886"/>
    <w:rsid w:val="009F1D01"/>
    <w:rsid w:val="009F20D4"/>
    <w:rsid w:val="009F2383"/>
    <w:rsid w:val="009F261F"/>
    <w:rsid w:val="009F2659"/>
    <w:rsid w:val="009F3435"/>
    <w:rsid w:val="009F3688"/>
    <w:rsid w:val="009F3E72"/>
    <w:rsid w:val="009F4284"/>
    <w:rsid w:val="009F47E8"/>
    <w:rsid w:val="009F4DC7"/>
    <w:rsid w:val="009F51B1"/>
    <w:rsid w:val="009F53B7"/>
    <w:rsid w:val="009F55C1"/>
    <w:rsid w:val="009F596F"/>
    <w:rsid w:val="009F5F0C"/>
    <w:rsid w:val="009F6031"/>
    <w:rsid w:val="009F626B"/>
    <w:rsid w:val="009F62AB"/>
    <w:rsid w:val="009F664B"/>
    <w:rsid w:val="009F676E"/>
    <w:rsid w:val="009F6C9E"/>
    <w:rsid w:val="009F71B7"/>
    <w:rsid w:val="009F7214"/>
    <w:rsid w:val="009F76AD"/>
    <w:rsid w:val="009F7934"/>
    <w:rsid w:val="009F7AAF"/>
    <w:rsid w:val="009F7F58"/>
    <w:rsid w:val="00A0007A"/>
    <w:rsid w:val="00A00253"/>
    <w:rsid w:val="00A00304"/>
    <w:rsid w:val="00A00542"/>
    <w:rsid w:val="00A00569"/>
    <w:rsid w:val="00A0070A"/>
    <w:rsid w:val="00A00A19"/>
    <w:rsid w:val="00A00B6C"/>
    <w:rsid w:val="00A00C97"/>
    <w:rsid w:val="00A00DEF"/>
    <w:rsid w:val="00A0142F"/>
    <w:rsid w:val="00A01523"/>
    <w:rsid w:val="00A01754"/>
    <w:rsid w:val="00A01A8A"/>
    <w:rsid w:val="00A01C14"/>
    <w:rsid w:val="00A0206C"/>
    <w:rsid w:val="00A023B2"/>
    <w:rsid w:val="00A02893"/>
    <w:rsid w:val="00A0295E"/>
    <w:rsid w:val="00A02BD8"/>
    <w:rsid w:val="00A032DE"/>
    <w:rsid w:val="00A032EE"/>
    <w:rsid w:val="00A03315"/>
    <w:rsid w:val="00A0341B"/>
    <w:rsid w:val="00A038FD"/>
    <w:rsid w:val="00A03A6F"/>
    <w:rsid w:val="00A04265"/>
    <w:rsid w:val="00A0446E"/>
    <w:rsid w:val="00A04DC0"/>
    <w:rsid w:val="00A04E7D"/>
    <w:rsid w:val="00A05521"/>
    <w:rsid w:val="00A05A24"/>
    <w:rsid w:val="00A05BCF"/>
    <w:rsid w:val="00A05CBD"/>
    <w:rsid w:val="00A05F3C"/>
    <w:rsid w:val="00A06427"/>
    <w:rsid w:val="00A06452"/>
    <w:rsid w:val="00A06881"/>
    <w:rsid w:val="00A06933"/>
    <w:rsid w:val="00A06A62"/>
    <w:rsid w:val="00A07139"/>
    <w:rsid w:val="00A0719F"/>
    <w:rsid w:val="00A07965"/>
    <w:rsid w:val="00A07FFA"/>
    <w:rsid w:val="00A100EA"/>
    <w:rsid w:val="00A104D8"/>
    <w:rsid w:val="00A105BE"/>
    <w:rsid w:val="00A1065F"/>
    <w:rsid w:val="00A10AE0"/>
    <w:rsid w:val="00A10CBE"/>
    <w:rsid w:val="00A10CEA"/>
    <w:rsid w:val="00A114CF"/>
    <w:rsid w:val="00A1150F"/>
    <w:rsid w:val="00A117D6"/>
    <w:rsid w:val="00A118BF"/>
    <w:rsid w:val="00A11DAE"/>
    <w:rsid w:val="00A1250B"/>
    <w:rsid w:val="00A13337"/>
    <w:rsid w:val="00A138B7"/>
    <w:rsid w:val="00A13B1E"/>
    <w:rsid w:val="00A141FB"/>
    <w:rsid w:val="00A14C7E"/>
    <w:rsid w:val="00A15450"/>
    <w:rsid w:val="00A15588"/>
    <w:rsid w:val="00A159FF"/>
    <w:rsid w:val="00A15A3F"/>
    <w:rsid w:val="00A15E39"/>
    <w:rsid w:val="00A15E70"/>
    <w:rsid w:val="00A15FAA"/>
    <w:rsid w:val="00A15FFB"/>
    <w:rsid w:val="00A16361"/>
    <w:rsid w:val="00A166F3"/>
    <w:rsid w:val="00A168C2"/>
    <w:rsid w:val="00A1764A"/>
    <w:rsid w:val="00A20042"/>
    <w:rsid w:val="00A200C8"/>
    <w:rsid w:val="00A20F7F"/>
    <w:rsid w:val="00A2109F"/>
    <w:rsid w:val="00A211AA"/>
    <w:rsid w:val="00A2134B"/>
    <w:rsid w:val="00A21D12"/>
    <w:rsid w:val="00A22238"/>
    <w:rsid w:val="00A225B4"/>
    <w:rsid w:val="00A22ADE"/>
    <w:rsid w:val="00A22C58"/>
    <w:rsid w:val="00A22D1C"/>
    <w:rsid w:val="00A22E42"/>
    <w:rsid w:val="00A22F15"/>
    <w:rsid w:val="00A231E8"/>
    <w:rsid w:val="00A2378C"/>
    <w:rsid w:val="00A23E6B"/>
    <w:rsid w:val="00A23EC0"/>
    <w:rsid w:val="00A23EC5"/>
    <w:rsid w:val="00A24572"/>
    <w:rsid w:val="00A253F8"/>
    <w:rsid w:val="00A25571"/>
    <w:rsid w:val="00A256FD"/>
    <w:rsid w:val="00A25798"/>
    <w:rsid w:val="00A26708"/>
    <w:rsid w:val="00A26A90"/>
    <w:rsid w:val="00A26C0D"/>
    <w:rsid w:val="00A26EB1"/>
    <w:rsid w:val="00A2797A"/>
    <w:rsid w:val="00A27B2B"/>
    <w:rsid w:val="00A27FD1"/>
    <w:rsid w:val="00A3014B"/>
    <w:rsid w:val="00A30648"/>
    <w:rsid w:val="00A306FF"/>
    <w:rsid w:val="00A3090D"/>
    <w:rsid w:val="00A30BC0"/>
    <w:rsid w:val="00A30F09"/>
    <w:rsid w:val="00A30FD0"/>
    <w:rsid w:val="00A310D4"/>
    <w:rsid w:val="00A313BB"/>
    <w:rsid w:val="00A314DB"/>
    <w:rsid w:val="00A31516"/>
    <w:rsid w:val="00A31772"/>
    <w:rsid w:val="00A317B9"/>
    <w:rsid w:val="00A31F7B"/>
    <w:rsid w:val="00A32213"/>
    <w:rsid w:val="00A324F2"/>
    <w:rsid w:val="00A32A57"/>
    <w:rsid w:val="00A32CF8"/>
    <w:rsid w:val="00A32DA7"/>
    <w:rsid w:val="00A3304D"/>
    <w:rsid w:val="00A33081"/>
    <w:rsid w:val="00A336D3"/>
    <w:rsid w:val="00A3383C"/>
    <w:rsid w:val="00A33915"/>
    <w:rsid w:val="00A33A28"/>
    <w:rsid w:val="00A341F4"/>
    <w:rsid w:val="00A342F3"/>
    <w:rsid w:val="00A3459B"/>
    <w:rsid w:val="00A3487F"/>
    <w:rsid w:val="00A35068"/>
    <w:rsid w:val="00A35348"/>
    <w:rsid w:val="00A3538A"/>
    <w:rsid w:val="00A35794"/>
    <w:rsid w:val="00A359EB"/>
    <w:rsid w:val="00A35CB4"/>
    <w:rsid w:val="00A35EE1"/>
    <w:rsid w:val="00A36273"/>
    <w:rsid w:val="00A36BAC"/>
    <w:rsid w:val="00A36BCE"/>
    <w:rsid w:val="00A36C28"/>
    <w:rsid w:val="00A36CE8"/>
    <w:rsid w:val="00A3743D"/>
    <w:rsid w:val="00A37549"/>
    <w:rsid w:val="00A401EF"/>
    <w:rsid w:val="00A40285"/>
    <w:rsid w:val="00A402B2"/>
    <w:rsid w:val="00A40F6E"/>
    <w:rsid w:val="00A41BC0"/>
    <w:rsid w:val="00A41C8A"/>
    <w:rsid w:val="00A41D45"/>
    <w:rsid w:val="00A41E20"/>
    <w:rsid w:val="00A41F9E"/>
    <w:rsid w:val="00A425D1"/>
    <w:rsid w:val="00A42974"/>
    <w:rsid w:val="00A42F06"/>
    <w:rsid w:val="00A43154"/>
    <w:rsid w:val="00A4328B"/>
    <w:rsid w:val="00A43407"/>
    <w:rsid w:val="00A436ED"/>
    <w:rsid w:val="00A438B0"/>
    <w:rsid w:val="00A439D7"/>
    <w:rsid w:val="00A43C86"/>
    <w:rsid w:val="00A43F55"/>
    <w:rsid w:val="00A44139"/>
    <w:rsid w:val="00A44602"/>
    <w:rsid w:val="00A447FC"/>
    <w:rsid w:val="00A44E24"/>
    <w:rsid w:val="00A44F97"/>
    <w:rsid w:val="00A451A8"/>
    <w:rsid w:val="00A4568E"/>
    <w:rsid w:val="00A45F7D"/>
    <w:rsid w:val="00A45FBD"/>
    <w:rsid w:val="00A4663E"/>
    <w:rsid w:val="00A467D3"/>
    <w:rsid w:val="00A47444"/>
    <w:rsid w:val="00A47614"/>
    <w:rsid w:val="00A47635"/>
    <w:rsid w:val="00A476B4"/>
    <w:rsid w:val="00A477B0"/>
    <w:rsid w:val="00A47A51"/>
    <w:rsid w:val="00A47CB2"/>
    <w:rsid w:val="00A506D8"/>
    <w:rsid w:val="00A50E33"/>
    <w:rsid w:val="00A51AEA"/>
    <w:rsid w:val="00A51B92"/>
    <w:rsid w:val="00A521AF"/>
    <w:rsid w:val="00A522D1"/>
    <w:rsid w:val="00A52324"/>
    <w:rsid w:val="00A52336"/>
    <w:rsid w:val="00A5242A"/>
    <w:rsid w:val="00A5252A"/>
    <w:rsid w:val="00A5291D"/>
    <w:rsid w:val="00A52B2B"/>
    <w:rsid w:val="00A52F12"/>
    <w:rsid w:val="00A53393"/>
    <w:rsid w:val="00A53C04"/>
    <w:rsid w:val="00A53D66"/>
    <w:rsid w:val="00A53F3F"/>
    <w:rsid w:val="00A54934"/>
    <w:rsid w:val="00A54ECE"/>
    <w:rsid w:val="00A55820"/>
    <w:rsid w:val="00A559A9"/>
    <w:rsid w:val="00A55B23"/>
    <w:rsid w:val="00A55C38"/>
    <w:rsid w:val="00A55C6B"/>
    <w:rsid w:val="00A55CFC"/>
    <w:rsid w:val="00A5626F"/>
    <w:rsid w:val="00A56348"/>
    <w:rsid w:val="00A56C26"/>
    <w:rsid w:val="00A56C32"/>
    <w:rsid w:val="00A56ED6"/>
    <w:rsid w:val="00A56F49"/>
    <w:rsid w:val="00A5745A"/>
    <w:rsid w:val="00A57BEA"/>
    <w:rsid w:val="00A57FB3"/>
    <w:rsid w:val="00A60034"/>
    <w:rsid w:val="00A602CC"/>
    <w:rsid w:val="00A60C9F"/>
    <w:rsid w:val="00A60D09"/>
    <w:rsid w:val="00A61D44"/>
    <w:rsid w:val="00A61F35"/>
    <w:rsid w:val="00A62020"/>
    <w:rsid w:val="00A623B5"/>
    <w:rsid w:val="00A6244A"/>
    <w:rsid w:val="00A6295F"/>
    <w:rsid w:val="00A629AD"/>
    <w:rsid w:val="00A62AA6"/>
    <w:rsid w:val="00A63714"/>
    <w:rsid w:val="00A63FF0"/>
    <w:rsid w:val="00A64271"/>
    <w:rsid w:val="00A642A8"/>
    <w:rsid w:val="00A64322"/>
    <w:rsid w:val="00A646F0"/>
    <w:rsid w:val="00A64942"/>
    <w:rsid w:val="00A64D32"/>
    <w:rsid w:val="00A64F77"/>
    <w:rsid w:val="00A6599C"/>
    <w:rsid w:val="00A65CE3"/>
    <w:rsid w:val="00A66233"/>
    <w:rsid w:val="00A66758"/>
    <w:rsid w:val="00A66BFC"/>
    <w:rsid w:val="00A67041"/>
    <w:rsid w:val="00A67090"/>
    <w:rsid w:val="00A6729D"/>
    <w:rsid w:val="00A677C2"/>
    <w:rsid w:val="00A67DBB"/>
    <w:rsid w:val="00A7034D"/>
    <w:rsid w:val="00A704DD"/>
    <w:rsid w:val="00A70539"/>
    <w:rsid w:val="00A705CD"/>
    <w:rsid w:val="00A7097E"/>
    <w:rsid w:val="00A70DD7"/>
    <w:rsid w:val="00A7192D"/>
    <w:rsid w:val="00A71F61"/>
    <w:rsid w:val="00A7214C"/>
    <w:rsid w:val="00A7218E"/>
    <w:rsid w:val="00A72295"/>
    <w:rsid w:val="00A723D9"/>
    <w:rsid w:val="00A72C6C"/>
    <w:rsid w:val="00A72F3C"/>
    <w:rsid w:val="00A731EE"/>
    <w:rsid w:val="00A7344F"/>
    <w:rsid w:val="00A73C25"/>
    <w:rsid w:val="00A73CA0"/>
    <w:rsid w:val="00A74408"/>
    <w:rsid w:val="00A75850"/>
    <w:rsid w:val="00A758D5"/>
    <w:rsid w:val="00A7598E"/>
    <w:rsid w:val="00A75D0D"/>
    <w:rsid w:val="00A76341"/>
    <w:rsid w:val="00A7642E"/>
    <w:rsid w:val="00A764F7"/>
    <w:rsid w:val="00A7650B"/>
    <w:rsid w:val="00A7669E"/>
    <w:rsid w:val="00A76AF9"/>
    <w:rsid w:val="00A771E3"/>
    <w:rsid w:val="00A775DC"/>
    <w:rsid w:val="00A775E9"/>
    <w:rsid w:val="00A77826"/>
    <w:rsid w:val="00A77C80"/>
    <w:rsid w:val="00A77DD2"/>
    <w:rsid w:val="00A8024E"/>
    <w:rsid w:val="00A804BE"/>
    <w:rsid w:val="00A8066F"/>
    <w:rsid w:val="00A8076A"/>
    <w:rsid w:val="00A80E36"/>
    <w:rsid w:val="00A81115"/>
    <w:rsid w:val="00A81B3B"/>
    <w:rsid w:val="00A81CFC"/>
    <w:rsid w:val="00A82692"/>
    <w:rsid w:val="00A82853"/>
    <w:rsid w:val="00A82AFC"/>
    <w:rsid w:val="00A8347B"/>
    <w:rsid w:val="00A837E1"/>
    <w:rsid w:val="00A83838"/>
    <w:rsid w:val="00A83879"/>
    <w:rsid w:val="00A83C4A"/>
    <w:rsid w:val="00A83CAF"/>
    <w:rsid w:val="00A84342"/>
    <w:rsid w:val="00A843DC"/>
    <w:rsid w:val="00A84960"/>
    <w:rsid w:val="00A84FE5"/>
    <w:rsid w:val="00A85134"/>
    <w:rsid w:val="00A85E0C"/>
    <w:rsid w:val="00A8601E"/>
    <w:rsid w:val="00A861E3"/>
    <w:rsid w:val="00A8645A"/>
    <w:rsid w:val="00A86C9E"/>
    <w:rsid w:val="00A8731A"/>
    <w:rsid w:val="00A87342"/>
    <w:rsid w:val="00A87A48"/>
    <w:rsid w:val="00A87E0F"/>
    <w:rsid w:val="00A87EEC"/>
    <w:rsid w:val="00A87F70"/>
    <w:rsid w:val="00A90507"/>
    <w:rsid w:val="00A908B8"/>
    <w:rsid w:val="00A908E5"/>
    <w:rsid w:val="00A90989"/>
    <w:rsid w:val="00A90990"/>
    <w:rsid w:val="00A911F0"/>
    <w:rsid w:val="00A9127A"/>
    <w:rsid w:val="00A914A0"/>
    <w:rsid w:val="00A91CB7"/>
    <w:rsid w:val="00A92A85"/>
    <w:rsid w:val="00A92BF5"/>
    <w:rsid w:val="00A93A12"/>
    <w:rsid w:val="00A93ACC"/>
    <w:rsid w:val="00A93D8B"/>
    <w:rsid w:val="00A944C5"/>
    <w:rsid w:val="00A948F1"/>
    <w:rsid w:val="00A94CBB"/>
    <w:rsid w:val="00A94F1F"/>
    <w:rsid w:val="00A95349"/>
    <w:rsid w:val="00A955EB"/>
    <w:rsid w:val="00A95639"/>
    <w:rsid w:val="00A957EB"/>
    <w:rsid w:val="00A95DB4"/>
    <w:rsid w:val="00A96793"/>
    <w:rsid w:val="00A96BA0"/>
    <w:rsid w:val="00A96D32"/>
    <w:rsid w:val="00A96E36"/>
    <w:rsid w:val="00A972D3"/>
    <w:rsid w:val="00AA03DD"/>
    <w:rsid w:val="00AA04B4"/>
    <w:rsid w:val="00AA04C3"/>
    <w:rsid w:val="00AA0907"/>
    <w:rsid w:val="00AA0A37"/>
    <w:rsid w:val="00AA0D4F"/>
    <w:rsid w:val="00AA0F78"/>
    <w:rsid w:val="00AA1928"/>
    <w:rsid w:val="00AA1A59"/>
    <w:rsid w:val="00AA1E34"/>
    <w:rsid w:val="00AA1F5F"/>
    <w:rsid w:val="00AA232F"/>
    <w:rsid w:val="00AA2B51"/>
    <w:rsid w:val="00AA31DF"/>
    <w:rsid w:val="00AA320A"/>
    <w:rsid w:val="00AA3350"/>
    <w:rsid w:val="00AA3514"/>
    <w:rsid w:val="00AA364D"/>
    <w:rsid w:val="00AA3681"/>
    <w:rsid w:val="00AA39DA"/>
    <w:rsid w:val="00AA3A35"/>
    <w:rsid w:val="00AA3BE9"/>
    <w:rsid w:val="00AA3CAD"/>
    <w:rsid w:val="00AA3CEC"/>
    <w:rsid w:val="00AA3EAC"/>
    <w:rsid w:val="00AA4992"/>
    <w:rsid w:val="00AA4FEF"/>
    <w:rsid w:val="00AA509D"/>
    <w:rsid w:val="00AA50FE"/>
    <w:rsid w:val="00AA54A2"/>
    <w:rsid w:val="00AA55D6"/>
    <w:rsid w:val="00AA55FB"/>
    <w:rsid w:val="00AA57A7"/>
    <w:rsid w:val="00AA5BA9"/>
    <w:rsid w:val="00AA5E2F"/>
    <w:rsid w:val="00AA5F0A"/>
    <w:rsid w:val="00AA614B"/>
    <w:rsid w:val="00AA6267"/>
    <w:rsid w:val="00AA67CA"/>
    <w:rsid w:val="00AA6FCB"/>
    <w:rsid w:val="00AA74F9"/>
    <w:rsid w:val="00AA7E47"/>
    <w:rsid w:val="00AB0D89"/>
    <w:rsid w:val="00AB0FD9"/>
    <w:rsid w:val="00AB1251"/>
    <w:rsid w:val="00AB1D24"/>
    <w:rsid w:val="00AB1F5E"/>
    <w:rsid w:val="00AB271F"/>
    <w:rsid w:val="00AB2919"/>
    <w:rsid w:val="00AB3279"/>
    <w:rsid w:val="00AB3A2F"/>
    <w:rsid w:val="00AB3D56"/>
    <w:rsid w:val="00AB3F4D"/>
    <w:rsid w:val="00AB463A"/>
    <w:rsid w:val="00AB4744"/>
    <w:rsid w:val="00AB4FDD"/>
    <w:rsid w:val="00AB5154"/>
    <w:rsid w:val="00AB57B6"/>
    <w:rsid w:val="00AB582E"/>
    <w:rsid w:val="00AB5ABC"/>
    <w:rsid w:val="00AB5BB7"/>
    <w:rsid w:val="00AB5C8F"/>
    <w:rsid w:val="00AB5F4C"/>
    <w:rsid w:val="00AB5FCD"/>
    <w:rsid w:val="00AB6435"/>
    <w:rsid w:val="00AB697F"/>
    <w:rsid w:val="00AB6C22"/>
    <w:rsid w:val="00AB6D94"/>
    <w:rsid w:val="00AB6E52"/>
    <w:rsid w:val="00AB7081"/>
    <w:rsid w:val="00AB73F4"/>
    <w:rsid w:val="00AB7912"/>
    <w:rsid w:val="00AC0229"/>
    <w:rsid w:val="00AC0854"/>
    <w:rsid w:val="00AC0961"/>
    <w:rsid w:val="00AC0A5F"/>
    <w:rsid w:val="00AC0BF0"/>
    <w:rsid w:val="00AC0D11"/>
    <w:rsid w:val="00AC1372"/>
    <w:rsid w:val="00AC1B87"/>
    <w:rsid w:val="00AC1C30"/>
    <w:rsid w:val="00AC1FB9"/>
    <w:rsid w:val="00AC20E5"/>
    <w:rsid w:val="00AC2160"/>
    <w:rsid w:val="00AC2168"/>
    <w:rsid w:val="00AC2633"/>
    <w:rsid w:val="00AC298C"/>
    <w:rsid w:val="00AC29A0"/>
    <w:rsid w:val="00AC29EC"/>
    <w:rsid w:val="00AC2E7E"/>
    <w:rsid w:val="00AC3308"/>
    <w:rsid w:val="00AC337D"/>
    <w:rsid w:val="00AC35D0"/>
    <w:rsid w:val="00AC361F"/>
    <w:rsid w:val="00AC39BB"/>
    <w:rsid w:val="00AC3D66"/>
    <w:rsid w:val="00AC41FF"/>
    <w:rsid w:val="00AC42AF"/>
    <w:rsid w:val="00AC4896"/>
    <w:rsid w:val="00AC4BCE"/>
    <w:rsid w:val="00AC4CCA"/>
    <w:rsid w:val="00AC4D98"/>
    <w:rsid w:val="00AC51A3"/>
    <w:rsid w:val="00AC5305"/>
    <w:rsid w:val="00AC5895"/>
    <w:rsid w:val="00AC5C06"/>
    <w:rsid w:val="00AC5DB9"/>
    <w:rsid w:val="00AC68B0"/>
    <w:rsid w:val="00AC6DCA"/>
    <w:rsid w:val="00AC71AE"/>
    <w:rsid w:val="00AC744C"/>
    <w:rsid w:val="00AC74F1"/>
    <w:rsid w:val="00AC78DE"/>
    <w:rsid w:val="00AC7CD4"/>
    <w:rsid w:val="00AD0016"/>
    <w:rsid w:val="00AD021B"/>
    <w:rsid w:val="00AD0345"/>
    <w:rsid w:val="00AD04EE"/>
    <w:rsid w:val="00AD0565"/>
    <w:rsid w:val="00AD05F6"/>
    <w:rsid w:val="00AD0830"/>
    <w:rsid w:val="00AD111E"/>
    <w:rsid w:val="00AD1298"/>
    <w:rsid w:val="00AD13CA"/>
    <w:rsid w:val="00AD1782"/>
    <w:rsid w:val="00AD1943"/>
    <w:rsid w:val="00AD1B21"/>
    <w:rsid w:val="00AD21F2"/>
    <w:rsid w:val="00AD241E"/>
    <w:rsid w:val="00AD297C"/>
    <w:rsid w:val="00AD3658"/>
    <w:rsid w:val="00AD3891"/>
    <w:rsid w:val="00AD3ACD"/>
    <w:rsid w:val="00AD3B94"/>
    <w:rsid w:val="00AD3C4F"/>
    <w:rsid w:val="00AD3E81"/>
    <w:rsid w:val="00AD3EAE"/>
    <w:rsid w:val="00AD3FA7"/>
    <w:rsid w:val="00AD40A4"/>
    <w:rsid w:val="00AD41A4"/>
    <w:rsid w:val="00AD437F"/>
    <w:rsid w:val="00AD44F9"/>
    <w:rsid w:val="00AD4509"/>
    <w:rsid w:val="00AD470D"/>
    <w:rsid w:val="00AD4788"/>
    <w:rsid w:val="00AD4B47"/>
    <w:rsid w:val="00AD4BD8"/>
    <w:rsid w:val="00AD4EAF"/>
    <w:rsid w:val="00AD4F4D"/>
    <w:rsid w:val="00AD52B0"/>
    <w:rsid w:val="00AD5A3B"/>
    <w:rsid w:val="00AD5B9C"/>
    <w:rsid w:val="00AD5D76"/>
    <w:rsid w:val="00AD63CB"/>
    <w:rsid w:val="00AD7086"/>
    <w:rsid w:val="00AD7607"/>
    <w:rsid w:val="00AD78B6"/>
    <w:rsid w:val="00AD7E9F"/>
    <w:rsid w:val="00AE00BE"/>
    <w:rsid w:val="00AE072E"/>
    <w:rsid w:val="00AE0EE1"/>
    <w:rsid w:val="00AE10A8"/>
    <w:rsid w:val="00AE1C73"/>
    <w:rsid w:val="00AE1E00"/>
    <w:rsid w:val="00AE1E0D"/>
    <w:rsid w:val="00AE25A6"/>
    <w:rsid w:val="00AE25D1"/>
    <w:rsid w:val="00AE2648"/>
    <w:rsid w:val="00AE2A76"/>
    <w:rsid w:val="00AE2AEA"/>
    <w:rsid w:val="00AE2DE3"/>
    <w:rsid w:val="00AE32CB"/>
    <w:rsid w:val="00AE3729"/>
    <w:rsid w:val="00AE37EB"/>
    <w:rsid w:val="00AE39BC"/>
    <w:rsid w:val="00AE3AD8"/>
    <w:rsid w:val="00AE3AE6"/>
    <w:rsid w:val="00AE3F6C"/>
    <w:rsid w:val="00AE42D7"/>
    <w:rsid w:val="00AE44E4"/>
    <w:rsid w:val="00AE481E"/>
    <w:rsid w:val="00AE4E06"/>
    <w:rsid w:val="00AE50D4"/>
    <w:rsid w:val="00AE50F3"/>
    <w:rsid w:val="00AE51DA"/>
    <w:rsid w:val="00AE52B5"/>
    <w:rsid w:val="00AE5350"/>
    <w:rsid w:val="00AE5AC3"/>
    <w:rsid w:val="00AE6303"/>
    <w:rsid w:val="00AE6390"/>
    <w:rsid w:val="00AE642F"/>
    <w:rsid w:val="00AE6B28"/>
    <w:rsid w:val="00AE6E4C"/>
    <w:rsid w:val="00AE7165"/>
    <w:rsid w:val="00AE77A2"/>
    <w:rsid w:val="00AF0363"/>
    <w:rsid w:val="00AF09C3"/>
    <w:rsid w:val="00AF0CE4"/>
    <w:rsid w:val="00AF18FF"/>
    <w:rsid w:val="00AF1E10"/>
    <w:rsid w:val="00AF24BC"/>
    <w:rsid w:val="00AF2724"/>
    <w:rsid w:val="00AF27E7"/>
    <w:rsid w:val="00AF2840"/>
    <w:rsid w:val="00AF2D5E"/>
    <w:rsid w:val="00AF32A2"/>
    <w:rsid w:val="00AF380D"/>
    <w:rsid w:val="00AF3A53"/>
    <w:rsid w:val="00AF3F25"/>
    <w:rsid w:val="00AF4678"/>
    <w:rsid w:val="00AF480B"/>
    <w:rsid w:val="00AF4B62"/>
    <w:rsid w:val="00AF4CFB"/>
    <w:rsid w:val="00AF5147"/>
    <w:rsid w:val="00AF6CA3"/>
    <w:rsid w:val="00AF74C3"/>
    <w:rsid w:val="00AF753F"/>
    <w:rsid w:val="00AF766F"/>
    <w:rsid w:val="00AF7B30"/>
    <w:rsid w:val="00B001EC"/>
    <w:rsid w:val="00B00A6C"/>
    <w:rsid w:val="00B010D3"/>
    <w:rsid w:val="00B01505"/>
    <w:rsid w:val="00B0181E"/>
    <w:rsid w:val="00B02247"/>
    <w:rsid w:val="00B02472"/>
    <w:rsid w:val="00B0326A"/>
    <w:rsid w:val="00B03478"/>
    <w:rsid w:val="00B035E6"/>
    <w:rsid w:val="00B03719"/>
    <w:rsid w:val="00B037EF"/>
    <w:rsid w:val="00B04542"/>
    <w:rsid w:val="00B04592"/>
    <w:rsid w:val="00B045E1"/>
    <w:rsid w:val="00B048BD"/>
    <w:rsid w:val="00B04D0E"/>
    <w:rsid w:val="00B05574"/>
    <w:rsid w:val="00B056CF"/>
    <w:rsid w:val="00B05AFC"/>
    <w:rsid w:val="00B05E91"/>
    <w:rsid w:val="00B05FA3"/>
    <w:rsid w:val="00B06196"/>
    <w:rsid w:val="00B067CE"/>
    <w:rsid w:val="00B068A2"/>
    <w:rsid w:val="00B06A1C"/>
    <w:rsid w:val="00B06A62"/>
    <w:rsid w:val="00B06BC1"/>
    <w:rsid w:val="00B06D33"/>
    <w:rsid w:val="00B06E07"/>
    <w:rsid w:val="00B06FBA"/>
    <w:rsid w:val="00B07056"/>
    <w:rsid w:val="00B07198"/>
    <w:rsid w:val="00B073A7"/>
    <w:rsid w:val="00B07C86"/>
    <w:rsid w:val="00B07D7C"/>
    <w:rsid w:val="00B07EBB"/>
    <w:rsid w:val="00B10A9A"/>
    <w:rsid w:val="00B10AB3"/>
    <w:rsid w:val="00B10DDC"/>
    <w:rsid w:val="00B10EED"/>
    <w:rsid w:val="00B11057"/>
    <w:rsid w:val="00B110AC"/>
    <w:rsid w:val="00B11276"/>
    <w:rsid w:val="00B11552"/>
    <w:rsid w:val="00B11733"/>
    <w:rsid w:val="00B11AA2"/>
    <w:rsid w:val="00B11D8A"/>
    <w:rsid w:val="00B120A4"/>
    <w:rsid w:val="00B120FF"/>
    <w:rsid w:val="00B12282"/>
    <w:rsid w:val="00B123EE"/>
    <w:rsid w:val="00B12676"/>
    <w:rsid w:val="00B12BCD"/>
    <w:rsid w:val="00B12CD7"/>
    <w:rsid w:val="00B12E46"/>
    <w:rsid w:val="00B12F8F"/>
    <w:rsid w:val="00B13180"/>
    <w:rsid w:val="00B131A4"/>
    <w:rsid w:val="00B1345F"/>
    <w:rsid w:val="00B13682"/>
    <w:rsid w:val="00B1375E"/>
    <w:rsid w:val="00B14550"/>
    <w:rsid w:val="00B14564"/>
    <w:rsid w:val="00B14655"/>
    <w:rsid w:val="00B14AE9"/>
    <w:rsid w:val="00B152F1"/>
    <w:rsid w:val="00B15681"/>
    <w:rsid w:val="00B156BF"/>
    <w:rsid w:val="00B156EE"/>
    <w:rsid w:val="00B15715"/>
    <w:rsid w:val="00B15723"/>
    <w:rsid w:val="00B162A9"/>
    <w:rsid w:val="00B162D6"/>
    <w:rsid w:val="00B16540"/>
    <w:rsid w:val="00B16CD0"/>
    <w:rsid w:val="00B16DFE"/>
    <w:rsid w:val="00B170C2"/>
    <w:rsid w:val="00B17C2F"/>
    <w:rsid w:val="00B17E37"/>
    <w:rsid w:val="00B207C5"/>
    <w:rsid w:val="00B210DD"/>
    <w:rsid w:val="00B211BE"/>
    <w:rsid w:val="00B2141F"/>
    <w:rsid w:val="00B21546"/>
    <w:rsid w:val="00B21567"/>
    <w:rsid w:val="00B21731"/>
    <w:rsid w:val="00B219FF"/>
    <w:rsid w:val="00B21A36"/>
    <w:rsid w:val="00B21E0E"/>
    <w:rsid w:val="00B21F31"/>
    <w:rsid w:val="00B2268D"/>
    <w:rsid w:val="00B2270F"/>
    <w:rsid w:val="00B227F1"/>
    <w:rsid w:val="00B22AAD"/>
    <w:rsid w:val="00B22B0A"/>
    <w:rsid w:val="00B22C3C"/>
    <w:rsid w:val="00B231FE"/>
    <w:rsid w:val="00B23272"/>
    <w:rsid w:val="00B2350A"/>
    <w:rsid w:val="00B23A9E"/>
    <w:rsid w:val="00B24345"/>
    <w:rsid w:val="00B243FA"/>
    <w:rsid w:val="00B24608"/>
    <w:rsid w:val="00B24620"/>
    <w:rsid w:val="00B246C2"/>
    <w:rsid w:val="00B2471C"/>
    <w:rsid w:val="00B24BF8"/>
    <w:rsid w:val="00B24F3C"/>
    <w:rsid w:val="00B2534B"/>
    <w:rsid w:val="00B258D0"/>
    <w:rsid w:val="00B267FD"/>
    <w:rsid w:val="00B269C7"/>
    <w:rsid w:val="00B26D2D"/>
    <w:rsid w:val="00B27326"/>
    <w:rsid w:val="00B277DC"/>
    <w:rsid w:val="00B27937"/>
    <w:rsid w:val="00B27AA0"/>
    <w:rsid w:val="00B27AA3"/>
    <w:rsid w:val="00B300ED"/>
    <w:rsid w:val="00B30565"/>
    <w:rsid w:val="00B30B05"/>
    <w:rsid w:val="00B30C66"/>
    <w:rsid w:val="00B31183"/>
    <w:rsid w:val="00B31789"/>
    <w:rsid w:val="00B31B82"/>
    <w:rsid w:val="00B31DC9"/>
    <w:rsid w:val="00B31EA6"/>
    <w:rsid w:val="00B321A6"/>
    <w:rsid w:val="00B322EA"/>
    <w:rsid w:val="00B32441"/>
    <w:rsid w:val="00B33420"/>
    <w:rsid w:val="00B334ED"/>
    <w:rsid w:val="00B337C6"/>
    <w:rsid w:val="00B33C05"/>
    <w:rsid w:val="00B34828"/>
    <w:rsid w:val="00B35550"/>
    <w:rsid w:val="00B3586E"/>
    <w:rsid w:val="00B36296"/>
    <w:rsid w:val="00B370D9"/>
    <w:rsid w:val="00B37138"/>
    <w:rsid w:val="00B37355"/>
    <w:rsid w:val="00B375BD"/>
    <w:rsid w:val="00B375F5"/>
    <w:rsid w:val="00B37835"/>
    <w:rsid w:val="00B37A44"/>
    <w:rsid w:val="00B37BA5"/>
    <w:rsid w:val="00B37CCC"/>
    <w:rsid w:val="00B400FE"/>
    <w:rsid w:val="00B402D8"/>
    <w:rsid w:val="00B40AE9"/>
    <w:rsid w:val="00B40E47"/>
    <w:rsid w:val="00B40E82"/>
    <w:rsid w:val="00B40F7E"/>
    <w:rsid w:val="00B4134E"/>
    <w:rsid w:val="00B414F0"/>
    <w:rsid w:val="00B416CA"/>
    <w:rsid w:val="00B41DDC"/>
    <w:rsid w:val="00B41DE6"/>
    <w:rsid w:val="00B42462"/>
    <w:rsid w:val="00B42674"/>
    <w:rsid w:val="00B42AAB"/>
    <w:rsid w:val="00B42B85"/>
    <w:rsid w:val="00B42B9D"/>
    <w:rsid w:val="00B42D54"/>
    <w:rsid w:val="00B42F54"/>
    <w:rsid w:val="00B4344D"/>
    <w:rsid w:val="00B437F0"/>
    <w:rsid w:val="00B43AD4"/>
    <w:rsid w:val="00B43B95"/>
    <w:rsid w:val="00B441E4"/>
    <w:rsid w:val="00B448F7"/>
    <w:rsid w:val="00B44959"/>
    <w:rsid w:val="00B44CD6"/>
    <w:rsid w:val="00B45011"/>
    <w:rsid w:val="00B4502F"/>
    <w:rsid w:val="00B452FF"/>
    <w:rsid w:val="00B457F7"/>
    <w:rsid w:val="00B45CE0"/>
    <w:rsid w:val="00B46562"/>
    <w:rsid w:val="00B4672F"/>
    <w:rsid w:val="00B46992"/>
    <w:rsid w:val="00B46DB1"/>
    <w:rsid w:val="00B471FC"/>
    <w:rsid w:val="00B474AB"/>
    <w:rsid w:val="00B47963"/>
    <w:rsid w:val="00B47A66"/>
    <w:rsid w:val="00B47CD6"/>
    <w:rsid w:val="00B502C3"/>
    <w:rsid w:val="00B505AC"/>
    <w:rsid w:val="00B50944"/>
    <w:rsid w:val="00B50D0A"/>
    <w:rsid w:val="00B51041"/>
    <w:rsid w:val="00B51243"/>
    <w:rsid w:val="00B5144A"/>
    <w:rsid w:val="00B51963"/>
    <w:rsid w:val="00B5198A"/>
    <w:rsid w:val="00B519CD"/>
    <w:rsid w:val="00B522F3"/>
    <w:rsid w:val="00B527E0"/>
    <w:rsid w:val="00B52A09"/>
    <w:rsid w:val="00B52CAD"/>
    <w:rsid w:val="00B53A56"/>
    <w:rsid w:val="00B53C25"/>
    <w:rsid w:val="00B5406A"/>
    <w:rsid w:val="00B550B2"/>
    <w:rsid w:val="00B555B5"/>
    <w:rsid w:val="00B55A9A"/>
    <w:rsid w:val="00B55D84"/>
    <w:rsid w:val="00B560B4"/>
    <w:rsid w:val="00B56391"/>
    <w:rsid w:val="00B569E3"/>
    <w:rsid w:val="00B56A16"/>
    <w:rsid w:val="00B570F4"/>
    <w:rsid w:val="00B571DF"/>
    <w:rsid w:val="00B5768F"/>
    <w:rsid w:val="00B57734"/>
    <w:rsid w:val="00B57D71"/>
    <w:rsid w:val="00B6053E"/>
    <w:rsid w:val="00B60600"/>
    <w:rsid w:val="00B609EF"/>
    <w:rsid w:val="00B61D75"/>
    <w:rsid w:val="00B61E3F"/>
    <w:rsid w:val="00B62485"/>
    <w:rsid w:val="00B62D05"/>
    <w:rsid w:val="00B6348B"/>
    <w:rsid w:val="00B63885"/>
    <w:rsid w:val="00B638A2"/>
    <w:rsid w:val="00B64222"/>
    <w:rsid w:val="00B644DC"/>
    <w:rsid w:val="00B64667"/>
    <w:rsid w:val="00B649E8"/>
    <w:rsid w:val="00B64D1A"/>
    <w:rsid w:val="00B64D70"/>
    <w:rsid w:val="00B64F76"/>
    <w:rsid w:val="00B65E93"/>
    <w:rsid w:val="00B660B1"/>
    <w:rsid w:val="00B66C4B"/>
    <w:rsid w:val="00B66E8B"/>
    <w:rsid w:val="00B671AE"/>
    <w:rsid w:val="00B672BC"/>
    <w:rsid w:val="00B6744C"/>
    <w:rsid w:val="00B67F48"/>
    <w:rsid w:val="00B708D7"/>
    <w:rsid w:val="00B7091D"/>
    <w:rsid w:val="00B70EFD"/>
    <w:rsid w:val="00B71BE5"/>
    <w:rsid w:val="00B71D07"/>
    <w:rsid w:val="00B71E3B"/>
    <w:rsid w:val="00B72352"/>
    <w:rsid w:val="00B72373"/>
    <w:rsid w:val="00B72C11"/>
    <w:rsid w:val="00B72E68"/>
    <w:rsid w:val="00B72E85"/>
    <w:rsid w:val="00B731FE"/>
    <w:rsid w:val="00B73B13"/>
    <w:rsid w:val="00B73E45"/>
    <w:rsid w:val="00B74063"/>
    <w:rsid w:val="00B74144"/>
    <w:rsid w:val="00B757E1"/>
    <w:rsid w:val="00B75E73"/>
    <w:rsid w:val="00B75F64"/>
    <w:rsid w:val="00B76104"/>
    <w:rsid w:val="00B7612A"/>
    <w:rsid w:val="00B76B9A"/>
    <w:rsid w:val="00B773D3"/>
    <w:rsid w:val="00B7742A"/>
    <w:rsid w:val="00B77631"/>
    <w:rsid w:val="00B77652"/>
    <w:rsid w:val="00B776A8"/>
    <w:rsid w:val="00B77896"/>
    <w:rsid w:val="00B77E25"/>
    <w:rsid w:val="00B807AC"/>
    <w:rsid w:val="00B809C4"/>
    <w:rsid w:val="00B81644"/>
    <w:rsid w:val="00B8183C"/>
    <w:rsid w:val="00B81D05"/>
    <w:rsid w:val="00B81E9F"/>
    <w:rsid w:val="00B81F0A"/>
    <w:rsid w:val="00B820F0"/>
    <w:rsid w:val="00B826E4"/>
    <w:rsid w:val="00B82954"/>
    <w:rsid w:val="00B82D32"/>
    <w:rsid w:val="00B82E2D"/>
    <w:rsid w:val="00B82F22"/>
    <w:rsid w:val="00B830C3"/>
    <w:rsid w:val="00B838AA"/>
    <w:rsid w:val="00B838B6"/>
    <w:rsid w:val="00B83C42"/>
    <w:rsid w:val="00B83C83"/>
    <w:rsid w:val="00B84213"/>
    <w:rsid w:val="00B843F2"/>
    <w:rsid w:val="00B848C6"/>
    <w:rsid w:val="00B85438"/>
    <w:rsid w:val="00B854BA"/>
    <w:rsid w:val="00B85505"/>
    <w:rsid w:val="00B85FB5"/>
    <w:rsid w:val="00B86813"/>
    <w:rsid w:val="00B86C41"/>
    <w:rsid w:val="00B86D4B"/>
    <w:rsid w:val="00B8741A"/>
    <w:rsid w:val="00B8742A"/>
    <w:rsid w:val="00B87E50"/>
    <w:rsid w:val="00B9003D"/>
    <w:rsid w:val="00B90C3E"/>
    <w:rsid w:val="00B9108D"/>
    <w:rsid w:val="00B9114A"/>
    <w:rsid w:val="00B91157"/>
    <w:rsid w:val="00B9118A"/>
    <w:rsid w:val="00B91663"/>
    <w:rsid w:val="00B91E3B"/>
    <w:rsid w:val="00B920B5"/>
    <w:rsid w:val="00B92824"/>
    <w:rsid w:val="00B92D6C"/>
    <w:rsid w:val="00B92FA4"/>
    <w:rsid w:val="00B934DB"/>
    <w:rsid w:val="00B937EC"/>
    <w:rsid w:val="00B93991"/>
    <w:rsid w:val="00B93C3F"/>
    <w:rsid w:val="00B93ED2"/>
    <w:rsid w:val="00B940FD"/>
    <w:rsid w:val="00B94140"/>
    <w:rsid w:val="00B94693"/>
    <w:rsid w:val="00B95152"/>
    <w:rsid w:val="00B951CC"/>
    <w:rsid w:val="00B95A1B"/>
    <w:rsid w:val="00B95A43"/>
    <w:rsid w:val="00B960D0"/>
    <w:rsid w:val="00B9660E"/>
    <w:rsid w:val="00B96A33"/>
    <w:rsid w:val="00B96B07"/>
    <w:rsid w:val="00B96E13"/>
    <w:rsid w:val="00B9760D"/>
    <w:rsid w:val="00B976E8"/>
    <w:rsid w:val="00B977E1"/>
    <w:rsid w:val="00B97803"/>
    <w:rsid w:val="00B97B42"/>
    <w:rsid w:val="00BA0401"/>
    <w:rsid w:val="00BA050F"/>
    <w:rsid w:val="00BA11D6"/>
    <w:rsid w:val="00BA1D63"/>
    <w:rsid w:val="00BA1DD6"/>
    <w:rsid w:val="00BA1E64"/>
    <w:rsid w:val="00BA1F35"/>
    <w:rsid w:val="00BA238B"/>
    <w:rsid w:val="00BA26F7"/>
    <w:rsid w:val="00BA3BAE"/>
    <w:rsid w:val="00BA3CAD"/>
    <w:rsid w:val="00BA3DC9"/>
    <w:rsid w:val="00BA4833"/>
    <w:rsid w:val="00BA48FC"/>
    <w:rsid w:val="00BA4979"/>
    <w:rsid w:val="00BA49AD"/>
    <w:rsid w:val="00BA4F6D"/>
    <w:rsid w:val="00BA5024"/>
    <w:rsid w:val="00BA5220"/>
    <w:rsid w:val="00BA59D4"/>
    <w:rsid w:val="00BA5BE8"/>
    <w:rsid w:val="00BA5EF9"/>
    <w:rsid w:val="00BA62AC"/>
    <w:rsid w:val="00BA75DA"/>
    <w:rsid w:val="00BB0C16"/>
    <w:rsid w:val="00BB0C27"/>
    <w:rsid w:val="00BB0D45"/>
    <w:rsid w:val="00BB111A"/>
    <w:rsid w:val="00BB13C7"/>
    <w:rsid w:val="00BB1885"/>
    <w:rsid w:val="00BB1F76"/>
    <w:rsid w:val="00BB1F9E"/>
    <w:rsid w:val="00BB1FDB"/>
    <w:rsid w:val="00BB223A"/>
    <w:rsid w:val="00BB268B"/>
    <w:rsid w:val="00BB2A66"/>
    <w:rsid w:val="00BB2ED0"/>
    <w:rsid w:val="00BB3331"/>
    <w:rsid w:val="00BB33B8"/>
    <w:rsid w:val="00BB36A3"/>
    <w:rsid w:val="00BB3B6A"/>
    <w:rsid w:val="00BB3F12"/>
    <w:rsid w:val="00BB52CC"/>
    <w:rsid w:val="00BB552D"/>
    <w:rsid w:val="00BB5F83"/>
    <w:rsid w:val="00BB603F"/>
    <w:rsid w:val="00BB6140"/>
    <w:rsid w:val="00BB61E6"/>
    <w:rsid w:val="00BB6343"/>
    <w:rsid w:val="00BB6BB6"/>
    <w:rsid w:val="00BB7279"/>
    <w:rsid w:val="00BB7288"/>
    <w:rsid w:val="00BB791D"/>
    <w:rsid w:val="00BB7E81"/>
    <w:rsid w:val="00BB7F16"/>
    <w:rsid w:val="00BC01F3"/>
    <w:rsid w:val="00BC0C14"/>
    <w:rsid w:val="00BC0CB0"/>
    <w:rsid w:val="00BC108A"/>
    <w:rsid w:val="00BC1368"/>
    <w:rsid w:val="00BC1500"/>
    <w:rsid w:val="00BC174E"/>
    <w:rsid w:val="00BC1851"/>
    <w:rsid w:val="00BC1AEE"/>
    <w:rsid w:val="00BC2011"/>
    <w:rsid w:val="00BC2110"/>
    <w:rsid w:val="00BC2163"/>
    <w:rsid w:val="00BC2266"/>
    <w:rsid w:val="00BC2326"/>
    <w:rsid w:val="00BC2B5F"/>
    <w:rsid w:val="00BC38DC"/>
    <w:rsid w:val="00BC3CC4"/>
    <w:rsid w:val="00BC3D50"/>
    <w:rsid w:val="00BC3D8E"/>
    <w:rsid w:val="00BC4042"/>
    <w:rsid w:val="00BC4BB1"/>
    <w:rsid w:val="00BC4CDE"/>
    <w:rsid w:val="00BC4E99"/>
    <w:rsid w:val="00BC510F"/>
    <w:rsid w:val="00BC516E"/>
    <w:rsid w:val="00BC545F"/>
    <w:rsid w:val="00BC560C"/>
    <w:rsid w:val="00BC5771"/>
    <w:rsid w:val="00BC5E91"/>
    <w:rsid w:val="00BC5EEA"/>
    <w:rsid w:val="00BC6049"/>
    <w:rsid w:val="00BC60BA"/>
    <w:rsid w:val="00BC632A"/>
    <w:rsid w:val="00BC6E93"/>
    <w:rsid w:val="00BC777B"/>
    <w:rsid w:val="00BC782B"/>
    <w:rsid w:val="00BC7A98"/>
    <w:rsid w:val="00BC7DE3"/>
    <w:rsid w:val="00BD00D0"/>
    <w:rsid w:val="00BD0373"/>
    <w:rsid w:val="00BD0418"/>
    <w:rsid w:val="00BD06E7"/>
    <w:rsid w:val="00BD0A18"/>
    <w:rsid w:val="00BD0C49"/>
    <w:rsid w:val="00BD0CA3"/>
    <w:rsid w:val="00BD1415"/>
    <w:rsid w:val="00BD19A8"/>
    <w:rsid w:val="00BD280C"/>
    <w:rsid w:val="00BD2BA6"/>
    <w:rsid w:val="00BD3098"/>
    <w:rsid w:val="00BD342D"/>
    <w:rsid w:val="00BD3570"/>
    <w:rsid w:val="00BD360F"/>
    <w:rsid w:val="00BD445C"/>
    <w:rsid w:val="00BD4E86"/>
    <w:rsid w:val="00BD4EBA"/>
    <w:rsid w:val="00BD4F60"/>
    <w:rsid w:val="00BD5E28"/>
    <w:rsid w:val="00BD6064"/>
    <w:rsid w:val="00BD6257"/>
    <w:rsid w:val="00BD657E"/>
    <w:rsid w:val="00BD65F2"/>
    <w:rsid w:val="00BD6688"/>
    <w:rsid w:val="00BD6967"/>
    <w:rsid w:val="00BD6E9B"/>
    <w:rsid w:val="00BD6EBA"/>
    <w:rsid w:val="00BD71E0"/>
    <w:rsid w:val="00BD7268"/>
    <w:rsid w:val="00BD7427"/>
    <w:rsid w:val="00BD74F3"/>
    <w:rsid w:val="00BD7609"/>
    <w:rsid w:val="00BE0158"/>
    <w:rsid w:val="00BE0463"/>
    <w:rsid w:val="00BE057C"/>
    <w:rsid w:val="00BE05FB"/>
    <w:rsid w:val="00BE07E2"/>
    <w:rsid w:val="00BE0833"/>
    <w:rsid w:val="00BE0927"/>
    <w:rsid w:val="00BE097E"/>
    <w:rsid w:val="00BE0C21"/>
    <w:rsid w:val="00BE1251"/>
    <w:rsid w:val="00BE13C6"/>
    <w:rsid w:val="00BE160B"/>
    <w:rsid w:val="00BE1800"/>
    <w:rsid w:val="00BE1B19"/>
    <w:rsid w:val="00BE1CE6"/>
    <w:rsid w:val="00BE20CC"/>
    <w:rsid w:val="00BE2377"/>
    <w:rsid w:val="00BE272B"/>
    <w:rsid w:val="00BE291D"/>
    <w:rsid w:val="00BE2A9F"/>
    <w:rsid w:val="00BE2D97"/>
    <w:rsid w:val="00BE30F7"/>
    <w:rsid w:val="00BE3112"/>
    <w:rsid w:val="00BE312D"/>
    <w:rsid w:val="00BE3162"/>
    <w:rsid w:val="00BE322D"/>
    <w:rsid w:val="00BE36F8"/>
    <w:rsid w:val="00BE3940"/>
    <w:rsid w:val="00BE3961"/>
    <w:rsid w:val="00BE3A2B"/>
    <w:rsid w:val="00BE3BE8"/>
    <w:rsid w:val="00BE445C"/>
    <w:rsid w:val="00BE4CE3"/>
    <w:rsid w:val="00BE4F62"/>
    <w:rsid w:val="00BE551E"/>
    <w:rsid w:val="00BE5902"/>
    <w:rsid w:val="00BE5BE6"/>
    <w:rsid w:val="00BE5FF5"/>
    <w:rsid w:val="00BE627F"/>
    <w:rsid w:val="00BE63B1"/>
    <w:rsid w:val="00BE661D"/>
    <w:rsid w:val="00BE6AD1"/>
    <w:rsid w:val="00BE6B0E"/>
    <w:rsid w:val="00BE6C61"/>
    <w:rsid w:val="00BE6D6E"/>
    <w:rsid w:val="00BE70C5"/>
    <w:rsid w:val="00BE70CA"/>
    <w:rsid w:val="00BE7126"/>
    <w:rsid w:val="00BE7258"/>
    <w:rsid w:val="00BE73F8"/>
    <w:rsid w:val="00BE73FC"/>
    <w:rsid w:val="00BE76D6"/>
    <w:rsid w:val="00BE7977"/>
    <w:rsid w:val="00BE79C0"/>
    <w:rsid w:val="00BE79D1"/>
    <w:rsid w:val="00BE7E93"/>
    <w:rsid w:val="00BF0173"/>
    <w:rsid w:val="00BF0B05"/>
    <w:rsid w:val="00BF1543"/>
    <w:rsid w:val="00BF1E6E"/>
    <w:rsid w:val="00BF1F1A"/>
    <w:rsid w:val="00BF200E"/>
    <w:rsid w:val="00BF2C77"/>
    <w:rsid w:val="00BF309F"/>
    <w:rsid w:val="00BF334B"/>
    <w:rsid w:val="00BF3526"/>
    <w:rsid w:val="00BF378F"/>
    <w:rsid w:val="00BF39FB"/>
    <w:rsid w:val="00BF3AF7"/>
    <w:rsid w:val="00BF3E87"/>
    <w:rsid w:val="00BF40C5"/>
    <w:rsid w:val="00BF4DD7"/>
    <w:rsid w:val="00BF57F1"/>
    <w:rsid w:val="00BF6004"/>
    <w:rsid w:val="00BF6385"/>
    <w:rsid w:val="00BF6BDB"/>
    <w:rsid w:val="00BF7249"/>
    <w:rsid w:val="00BF747B"/>
    <w:rsid w:val="00C00130"/>
    <w:rsid w:val="00C0024F"/>
    <w:rsid w:val="00C00A1D"/>
    <w:rsid w:val="00C00BC4"/>
    <w:rsid w:val="00C00E6F"/>
    <w:rsid w:val="00C01017"/>
    <w:rsid w:val="00C016DA"/>
    <w:rsid w:val="00C0198D"/>
    <w:rsid w:val="00C01C30"/>
    <w:rsid w:val="00C01E03"/>
    <w:rsid w:val="00C01FE3"/>
    <w:rsid w:val="00C02184"/>
    <w:rsid w:val="00C02674"/>
    <w:rsid w:val="00C026B9"/>
    <w:rsid w:val="00C02BEF"/>
    <w:rsid w:val="00C02C99"/>
    <w:rsid w:val="00C02F0D"/>
    <w:rsid w:val="00C0318E"/>
    <w:rsid w:val="00C0324F"/>
    <w:rsid w:val="00C03296"/>
    <w:rsid w:val="00C0392D"/>
    <w:rsid w:val="00C0394C"/>
    <w:rsid w:val="00C03BDD"/>
    <w:rsid w:val="00C03E6F"/>
    <w:rsid w:val="00C03E99"/>
    <w:rsid w:val="00C04775"/>
    <w:rsid w:val="00C04A1F"/>
    <w:rsid w:val="00C04BE3"/>
    <w:rsid w:val="00C04ECB"/>
    <w:rsid w:val="00C05050"/>
    <w:rsid w:val="00C0524B"/>
    <w:rsid w:val="00C054B8"/>
    <w:rsid w:val="00C05610"/>
    <w:rsid w:val="00C06165"/>
    <w:rsid w:val="00C0618C"/>
    <w:rsid w:val="00C0622C"/>
    <w:rsid w:val="00C064FF"/>
    <w:rsid w:val="00C067F7"/>
    <w:rsid w:val="00C06816"/>
    <w:rsid w:val="00C06CAB"/>
    <w:rsid w:val="00C0719A"/>
    <w:rsid w:val="00C0773E"/>
    <w:rsid w:val="00C07C9C"/>
    <w:rsid w:val="00C07DE6"/>
    <w:rsid w:val="00C07E2B"/>
    <w:rsid w:val="00C101EE"/>
    <w:rsid w:val="00C1042C"/>
    <w:rsid w:val="00C1057B"/>
    <w:rsid w:val="00C11264"/>
    <w:rsid w:val="00C11277"/>
    <w:rsid w:val="00C11766"/>
    <w:rsid w:val="00C11907"/>
    <w:rsid w:val="00C121DB"/>
    <w:rsid w:val="00C122BF"/>
    <w:rsid w:val="00C1267A"/>
    <w:rsid w:val="00C128AA"/>
    <w:rsid w:val="00C12F33"/>
    <w:rsid w:val="00C13059"/>
    <w:rsid w:val="00C1336B"/>
    <w:rsid w:val="00C13448"/>
    <w:rsid w:val="00C13456"/>
    <w:rsid w:val="00C13469"/>
    <w:rsid w:val="00C136A0"/>
    <w:rsid w:val="00C14233"/>
    <w:rsid w:val="00C14344"/>
    <w:rsid w:val="00C149A4"/>
    <w:rsid w:val="00C14DA0"/>
    <w:rsid w:val="00C1548E"/>
    <w:rsid w:val="00C155AD"/>
    <w:rsid w:val="00C156C9"/>
    <w:rsid w:val="00C15986"/>
    <w:rsid w:val="00C15D76"/>
    <w:rsid w:val="00C15F5C"/>
    <w:rsid w:val="00C16037"/>
    <w:rsid w:val="00C16150"/>
    <w:rsid w:val="00C162E3"/>
    <w:rsid w:val="00C1675D"/>
    <w:rsid w:val="00C17069"/>
    <w:rsid w:val="00C17070"/>
    <w:rsid w:val="00C17656"/>
    <w:rsid w:val="00C17C36"/>
    <w:rsid w:val="00C207A2"/>
    <w:rsid w:val="00C21164"/>
    <w:rsid w:val="00C21312"/>
    <w:rsid w:val="00C21396"/>
    <w:rsid w:val="00C216B2"/>
    <w:rsid w:val="00C219EB"/>
    <w:rsid w:val="00C22234"/>
    <w:rsid w:val="00C22342"/>
    <w:rsid w:val="00C22AB4"/>
    <w:rsid w:val="00C22D0A"/>
    <w:rsid w:val="00C22F0B"/>
    <w:rsid w:val="00C23513"/>
    <w:rsid w:val="00C23C6B"/>
    <w:rsid w:val="00C23E04"/>
    <w:rsid w:val="00C24CDF"/>
    <w:rsid w:val="00C2558E"/>
    <w:rsid w:val="00C25BE3"/>
    <w:rsid w:val="00C25CD2"/>
    <w:rsid w:val="00C25E43"/>
    <w:rsid w:val="00C2668E"/>
    <w:rsid w:val="00C266BD"/>
    <w:rsid w:val="00C269B9"/>
    <w:rsid w:val="00C26DAA"/>
    <w:rsid w:val="00C27B44"/>
    <w:rsid w:val="00C27E63"/>
    <w:rsid w:val="00C27EB6"/>
    <w:rsid w:val="00C301EC"/>
    <w:rsid w:val="00C32121"/>
    <w:rsid w:val="00C3213D"/>
    <w:rsid w:val="00C32224"/>
    <w:rsid w:val="00C323CA"/>
    <w:rsid w:val="00C325A9"/>
    <w:rsid w:val="00C32978"/>
    <w:rsid w:val="00C32A59"/>
    <w:rsid w:val="00C32E1F"/>
    <w:rsid w:val="00C32E50"/>
    <w:rsid w:val="00C32EA5"/>
    <w:rsid w:val="00C33562"/>
    <w:rsid w:val="00C3374F"/>
    <w:rsid w:val="00C3389B"/>
    <w:rsid w:val="00C34235"/>
    <w:rsid w:val="00C34264"/>
    <w:rsid w:val="00C344C7"/>
    <w:rsid w:val="00C3490E"/>
    <w:rsid w:val="00C34A32"/>
    <w:rsid w:val="00C34CEC"/>
    <w:rsid w:val="00C34DF0"/>
    <w:rsid w:val="00C34F23"/>
    <w:rsid w:val="00C34FE2"/>
    <w:rsid w:val="00C35263"/>
    <w:rsid w:val="00C353F6"/>
    <w:rsid w:val="00C35FDC"/>
    <w:rsid w:val="00C36079"/>
    <w:rsid w:val="00C360AB"/>
    <w:rsid w:val="00C36527"/>
    <w:rsid w:val="00C36748"/>
    <w:rsid w:val="00C36857"/>
    <w:rsid w:val="00C37003"/>
    <w:rsid w:val="00C37581"/>
    <w:rsid w:val="00C377CC"/>
    <w:rsid w:val="00C402D7"/>
    <w:rsid w:val="00C404E7"/>
    <w:rsid w:val="00C405DE"/>
    <w:rsid w:val="00C4079F"/>
    <w:rsid w:val="00C4113E"/>
    <w:rsid w:val="00C414DA"/>
    <w:rsid w:val="00C41DF0"/>
    <w:rsid w:val="00C42EA6"/>
    <w:rsid w:val="00C43309"/>
    <w:rsid w:val="00C4342F"/>
    <w:rsid w:val="00C43C1A"/>
    <w:rsid w:val="00C44272"/>
    <w:rsid w:val="00C45E60"/>
    <w:rsid w:val="00C46A82"/>
    <w:rsid w:val="00C46AB2"/>
    <w:rsid w:val="00C46C45"/>
    <w:rsid w:val="00C46F91"/>
    <w:rsid w:val="00C470B6"/>
    <w:rsid w:val="00C4762B"/>
    <w:rsid w:val="00C4776D"/>
    <w:rsid w:val="00C47853"/>
    <w:rsid w:val="00C4791B"/>
    <w:rsid w:val="00C47F64"/>
    <w:rsid w:val="00C500B2"/>
    <w:rsid w:val="00C500C3"/>
    <w:rsid w:val="00C50178"/>
    <w:rsid w:val="00C50432"/>
    <w:rsid w:val="00C50B56"/>
    <w:rsid w:val="00C50D30"/>
    <w:rsid w:val="00C512CA"/>
    <w:rsid w:val="00C51503"/>
    <w:rsid w:val="00C51615"/>
    <w:rsid w:val="00C51889"/>
    <w:rsid w:val="00C51AF5"/>
    <w:rsid w:val="00C51B49"/>
    <w:rsid w:val="00C51EA9"/>
    <w:rsid w:val="00C52622"/>
    <w:rsid w:val="00C529B5"/>
    <w:rsid w:val="00C52B40"/>
    <w:rsid w:val="00C52E79"/>
    <w:rsid w:val="00C52F6D"/>
    <w:rsid w:val="00C5310F"/>
    <w:rsid w:val="00C5324E"/>
    <w:rsid w:val="00C532CE"/>
    <w:rsid w:val="00C53626"/>
    <w:rsid w:val="00C53664"/>
    <w:rsid w:val="00C53E14"/>
    <w:rsid w:val="00C53EBA"/>
    <w:rsid w:val="00C53FB5"/>
    <w:rsid w:val="00C54197"/>
    <w:rsid w:val="00C542D8"/>
    <w:rsid w:val="00C542E7"/>
    <w:rsid w:val="00C54475"/>
    <w:rsid w:val="00C54ADA"/>
    <w:rsid w:val="00C54D64"/>
    <w:rsid w:val="00C54F9F"/>
    <w:rsid w:val="00C55028"/>
    <w:rsid w:val="00C55482"/>
    <w:rsid w:val="00C55838"/>
    <w:rsid w:val="00C5603C"/>
    <w:rsid w:val="00C56CBF"/>
    <w:rsid w:val="00C56E16"/>
    <w:rsid w:val="00C56E31"/>
    <w:rsid w:val="00C56E38"/>
    <w:rsid w:val="00C56FDC"/>
    <w:rsid w:val="00C57088"/>
    <w:rsid w:val="00C57BA6"/>
    <w:rsid w:val="00C600B6"/>
    <w:rsid w:val="00C60364"/>
    <w:rsid w:val="00C60608"/>
    <w:rsid w:val="00C60AA6"/>
    <w:rsid w:val="00C60EDB"/>
    <w:rsid w:val="00C61045"/>
    <w:rsid w:val="00C61234"/>
    <w:rsid w:val="00C61520"/>
    <w:rsid w:val="00C61A6E"/>
    <w:rsid w:val="00C61BBC"/>
    <w:rsid w:val="00C61C50"/>
    <w:rsid w:val="00C629A0"/>
    <w:rsid w:val="00C62C54"/>
    <w:rsid w:val="00C62C65"/>
    <w:rsid w:val="00C62FB5"/>
    <w:rsid w:val="00C63439"/>
    <w:rsid w:val="00C637F0"/>
    <w:rsid w:val="00C646C7"/>
    <w:rsid w:val="00C647FF"/>
    <w:rsid w:val="00C64A33"/>
    <w:rsid w:val="00C64B73"/>
    <w:rsid w:val="00C64C29"/>
    <w:rsid w:val="00C65006"/>
    <w:rsid w:val="00C6520B"/>
    <w:rsid w:val="00C66877"/>
    <w:rsid w:val="00C668B1"/>
    <w:rsid w:val="00C673AE"/>
    <w:rsid w:val="00C67689"/>
    <w:rsid w:val="00C67720"/>
    <w:rsid w:val="00C67BE7"/>
    <w:rsid w:val="00C67C97"/>
    <w:rsid w:val="00C67D91"/>
    <w:rsid w:val="00C70913"/>
    <w:rsid w:val="00C709A4"/>
    <w:rsid w:val="00C709F2"/>
    <w:rsid w:val="00C70F28"/>
    <w:rsid w:val="00C71A3E"/>
    <w:rsid w:val="00C71BB1"/>
    <w:rsid w:val="00C71BD4"/>
    <w:rsid w:val="00C71DA6"/>
    <w:rsid w:val="00C71ED9"/>
    <w:rsid w:val="00C71EFC"/>
    <w:rsid w:val="00C72267"/>
    <w:rsid w:val="00C725CB"/>
    <w:rsid w:val="00C72654"/>
    <w:rsid w:val="00C726D3"/>
    <w:rsid w:val="00C72B4C"/>
    <w:rsid w:val="00C72BA6"/>
    <w:rsid w:val="00C7356A"/>
    <w:rsid w:val="00C735C7"/>
    <w:rsid w:val="00C73A05"/>
    <w:rsid w:val="00C73C7E"/>
    <w:rsid w:val="00C73D05"/>
    <w:rsid w:val="00C7494A"/>
    <w:rsid w:val="00C74CC3"/>
    <w:rsid w:val="00C74E9B"/>
    <w:rsid w:val="00C750DB"/>
    <w:rsid w:val="00C751F0"/>
    <w:rsid w:val="00C75A88"/>
    <w:rsid w:val="00C75C48"/>
    <w:rsid w:val="00C75D6C"/>
    <w:rsid w:val="00C75DE0"/>
    <w:rsid w:val="00C75F89"/>
    <w:rsid w:val="00C76008"/>
    <w:rsid w:val="00C7717F"/>
    <w:rsid w:val="00C77258"/>
    <w:rsid w:val="00C773A0"/>
    <w:rsid w:val="00C776E6"/>
    <w:rsid w:val="00C7775E"/>
    <w:rsid w:val="00C778A3"/>
    <w:rsid w:val="00C77D6F"/>
    <w:rsid w:val="00C8005E"/>
    <w:rsid w:val="00C805C1"/>
    <w:rsid w:val="00C8098C"/>
    <w:rsid w:val="00C80BE0"/>
    <w:rsid w:val="00C80C6D"/>
    <w:rsid w:val="00C81481"/>
    <w:rsid w:val="00C81895"/>
    <w:rsid w:val="00C81B02"/>
    <w:rsid w:val="00C81DC7"/>
    <w:rsid w:val="00C81F3C"/>
    <w:rsid w:val="00C8261D"/>
    <w:rsid w:val="00C8288C"/>
    <w:rsid w:val="00C828AD"/>
    <w:rsid w:val="00C8297E"/>
    <w:rsid w:val="00C82D1D"/>
    <w:rsid w:val="00C83278"/>
    <w:rsid w:val="00C833BC"/>
    <w:rsid w:val="00C835AC"/>
    <w:rsid w:val="00C83952"/>
    <w:rsid w:val="00C83E0C"/>
    <w:rsid w:val="00C83E65"/>
    <w:rsid w:val="00C8407B"/>
    <w:rsid w:val="00C841B7"/>
    <w:rsid w:val="00C8426F"/>
    <w:rsid w:val="00C84610"/>
    <w:rsid w:val="00C84728"/>
    <w:rsid w:val="00C84CF1"/>
    <w:rsid w:val="00C85017"/>
    <w:rsid w:val="00C85112"/>
    <w:rsid w:val="00C85885"/>
    <w:rsid w:val="00C858B2"/>
    <w:rsid w:val="00C85CBE"/>
    <w:rsid w:val="00C867B9"/>
    <w:rsid w:val="00C8685A"/>
    <w:rsid w:val="00C86A49"/>
    <w:rsid w:val="00C86ADF"/>
    <w:rsid w:val="00C8702C"/>
    <w:rsid w:val="00C874D3"/>
    <w:rsid w:val="00C90171"/>
    <w:rsid w:val="00C9018D"/>
    <w:rsid w:val="00C90236"/>
    <w:rsid w:val="00C904FD"/>
    <w:rsid w:val="00C90849"/>
    <w:rsid w:val="00C91369"/>
    <w:rsid w:val="00C915FB"/>
    <w:rsid w:val="00C91956"/>
    <w:rsid w:val="00C91B5D"/>
    <w:rsid w:val="00C92151"/>
    <w:rsid w:val="00C92490"/>
    <w:rsid w:val="00C92814"/>
    <w:rsid w:val="00C92816"/>
    <w:rsid w:val="00C9339D"/>
    <w:rsid w:val="00C93A19"/>
    <w:rsid w:val="00C93B9C"/>
    <w:rsid w:val="00C94908"/>
    <w:rsid w:val="00C95047"/>
    <w:rsid w:val="00C951C8"/>
    <w:rsid w:val="00C95423"/>
    <w:rsid w:val="00C9563C"/>
    <w:rsid w:val="00C95C39"/>
    <w:rsid w:val="00C95D76"/>
    <w:rsid w:val="00C95FA3"/>
    <w:rsid w:val="00C96462"/>
    <w:rsid w:val="00C968EB"/>
    <w:rsid w:val="00C96EB8"/>
    <w:rsid w:val="00C9757A"/>
    <w:rsid w:val="00C975EB"/>
    <w:rsid w:val="00C97BE5"/>
    <w:rsid w:val="00C97D3F"/>
    <w:rsid w:val="00C97E19"/>
    <w:rsid w:val="00C97E6B"/>
    <w:rsid w:val="00C97E76"/>
    <w:rsid w:val="00CA037A"/>
    <w:rsid w:val="00CA0616"/>
    <w:rsid w:val="00CA061D"/>
    <w:rsid w:val="00CA0BF8"/>
    <w:rsid w:val="00CA1424"/>
    <w:rsid w:val="00CA17BC"/>
    <w:rsid w:val="00CA19C1"/>
    <w:rsid w:val="00CA1FC0"/>
    <w:rsid w:val="00CA2240"/>
    <w:rsid w:val="00CA26BF"/>
    <w:rsid w:val="00CA2F48"/>
    <w:rsid w:val="00CA2F95"/>
    <w:rsid w:val="00CA3ABE"/>
    <w:rsid w:val="00CA3CA7"/>
    <w:rsid w:val="00CA3E54"/>
    <w:rsid w:val="00CA4347"/>
    <w:rsid w:val="00CA45BC"/>
    <w:rsid w:val="00CA46A3"/>
    <w:rsid w:val="00CA4B4F"/>
    <w:rsid w:val="00CA4C2D"/>
    <w:rsid w:val="00CA4DF3"/>
    <w:rsid w:val="00CA4E32"/>
    <w:rsid w:val="00CA5065"/>
    <w:rsid w:val="00CA5CF8"/>
    <w:rsid w:val="00CA638B"/>
    <w:rsid w:val="00CA6FCE"/>
    <w:rsid w:val="00CA72A9"/>
    <w:rsid w:val="00CA7AF0"/>
    <w:rsid w:val="00CA7C35"/>
    <w:rsid w:val="00CB0128"/>
    <w:rsid w:val="00CB046D"/>
    <w:rsid w:val="00CB0641"/>
    <w:rsid w:val="00CB0A32"/>
    <w:rsid w:val="00CB11FF"/>
    <w:rsid w:val="00CB167A"/>
    <w:rsid w:val="00CB1824"/>
    <w:rsid w:val="00CB1887"/>
    <w:rsid w:val="00CB1C2E"/>
    <w:rsid w:val="00CB27E1"/>
    <w:rsid w:val="00CB2A9B"/>
    <w:rsid w:val="00CB2BB5"/>
    <w:rsid w:val="00CB3376"/>
    <w:rsid w:val="00CB3817"/>
    <w:rsid w:val="00CB4254"/>
    <w:rsid w:val="00CB44B6"/>
    <w:rsid w:val="00CB46CF"/>
    <w:rsid w:val="00CB48A7"/>
    <w:rsid w:val="00CB4B1C"/>
    <w:rsid w:val="00CB4C34"/>
    <w:rsid w:val="00CB4C97"/>
    <w:rsid w:val="00CB551A"/>
    <w:rsid w:val="00CB55A9"/>
    <w:rsid w:val="00CB5883"/>
    <w:rsid w:val="00CB5C59"/>
    <w:rsid w:val="00CB6064"/>
    <w:rsid w:val="00CB661F"/>
    <w:rsid w:val="00CB6B54"/>
    <w:rsid w:val="00CB6EBB"/>
    <w:rsid w:val="00CB7445"/>
    <w:rsid w:val="00CB76E8"/>
    <w:rsid w:val="00CB7F13"/>
    <w:rsid w:val="00CC041D"/>
    <w:rsid w:val="00CC056E"/>
    <w:rsid w:val="00CC0606"/>
    <w:rsid w:val="00CC0688"/>
    <w:rsid w:val="00CC0806"/>
    <w:rsid w:val="00CC08C3"/>
    <w:rsid w:val="00CC0B05"/>
    <w:rsid w:val="00CC1415"/>
    <w:rsid w:val="00CC14D0"/>
    <w:rsid w:val="00CC1CAC"/>
    <w:rsid w:val="00CC2094"/>
    <w:rsid w:val="00CC2447"/>
    <w:rsid w:val="00CC281B"/>
    <w:rsid w:val="00CC2EC8"/>
    <w:rsid w:val="00CC2FAB"/>
    <w:rsid w:val="00CC31EF"/>
    <w:rsid w:val="00CC3207"/>
    <w:rsid w:val="00CC350F"/>
    <w:rsid w:val="00CC3E8C"/>
    <w:rsid w:val="00CC408A"/>
    <w:rsid w:val="00CC4117"/>
    <w:rsid w:val="00CC41A1"/>
    <w:rsid w:val="00CC4531"/>
    <w:rsid w:val="00CC45AC"/>
    <w:rsid w:val="00CC4938"/>
    <w:rsid w:val="00CC4952"/>
    <w:rsid w:val="00CC4B34"/>
    <w:rsid w:val="00CC4E15"/>
    <w:rsid w:val="00CC4FD0"/>
    <w:rsid w:val="00CC5559"/>
    <w:rsid w:val="00CC559A"/>
    <w:rsid w:val="00CC561B"/>
    <w:rsid w:val="00CC56AD"/>
    <w:rsid w:val="00CC5987"/>
    <w:rsid w:val="00CC5D3E"/>
    <w:rsid w:val="00CC5FE3"/>
    <w:rsid w:val="00CC619F"/>
    <w:rsid w:val="00CC6530"/>
    <w:rsid w:val="00CC6712"/>
    <w:rsid w:val="00CC6925"/>
    <w:rsid w:val="00CC6B44"/>
    <w:rsid w:val="00CC6C5A"/>
    <w:rsid w:val="00CC7464"/>
    <w:rsid w:val="00CC7B11"/>
    <w:rsid w:val="00CC7E66"/>
    <w:rsid w:val="00CD018E"/>
    <w:rsid w:val="00CD0912"/>
    <w:rsid w:val="00CD099B"/>
    <w:rsid w:val="00CD1064"/>
    <w:rsid w:val="00CD1389"/>
    <w:rsid w:val="00CD1549"/>
    <w:rsid w:val="00CD1618"/>
    <w:rsid w:val="00CD16F9"/>
    <w:rsid w:val="00CD1C10"/>
    <w:rsid w:val="00CD1C2E"/>
    <w:rsid w:val="00CD2073"/>
    <w:rsid w:val="00CD252B"/>
    <w:rsid w:val="00CD272E"/>
    <w:rsid w:val="00CD28EF"/>
    <w:rsid w:val="00CD2C5A"/>
    <w:rsid w:val="00CD32F9"/>
    <w:rsid w:val="00CD3372"/>
    <w:rsid w:val="00CD344E"/>
    <w:rsid w:val="00CD3CE7"/>
    <w:rsid w:val="00CD3EFE"/>
    <w:rsid w:val="00CD4195"/>
    <w:rsid w:val="00CD4557"/>
    <w:rsid w:val="00CD45C8"/>
    <w:rsid w:val="00CD4AD3"/>
    <w:rsid w:val="00CD4CBC"/>
    <w:rsid w:val="00CD50D8"/>
    <w:rsid w:val="00CD57F5"/>
    <w:rsid w:val="00CD5D9A"/>
    <w:rsid w:val="00CD645C"/>
    <w:rsid w:val="00CD6487"/>
    <w:rsid w:val="00CD6820"/>
    <w:rsid w:val="00CD6B2B"/>
    <w:rsid w:val="00CD6B67"/>
    <w:rsid w:val="00CD7036"/>
    <w:rsid w:val="00CD77C6"/>
    <w:rsid w:val="00CD79C9"/>
    <w:rsid w:val="00CD79D1"/>
    <w:rsid w:val="00CD7C6B"/>
    <w:rsid w:val="00CD7FA5"/>
    <w:rsid w:val="00CE06A4"/>
    <w:rsid w:val="00CE158B"/>
    <w:rsid w:val="00CE1704"/>
    <w:rsid w:val="00CE1931"/>
    <w:rsid w:val="00CE1C7C"/>
    <w:rsid w:val="00CE20BF"/>
    <w:rsid w:val="00CE2188"/>
    <w:rsid w:val="00CE22EB"/>
    <w:rsid w:val="00CE26F1"/>
    <w:rsid w:val="00CE281E"/>
    <w:rsid w:val="00CE2C1E"/>
    <w:rsid w:val="00CE30D0"/>
    <w:rsid w:val="00CE32DF"/>
    <w:rsid w:val="00CE343B"/>
    <w:rsid w:val="00CE3665"/>
    <w:rsid w:val="00CE3B88"/>
    <w:rsid w:val="00CE3D44"/>
    <w:rsid w:val="00CE3F69"/>
    <w:rsid w:val="00CE40E1"/>
    <w:rsid w:val="00CE40EC"/>
    <w:rsid w:val="00CE44A4"/>
    <w:rsid w:val="00CE4871"/>
    <w:rsid w:val="00CE5720"/>
    <w:rsid w:val="00CE57C6"/>
    <w:rsid w:val="00CE5A3F"/>
    <w:rsid w:val="00CE5EFD"/>
    <w:rsid w:val="00CE608A"/>
    <w:rsid w:val="00CE60EC"/>
    <w:rsid w:val="00CE6220"/>
    <w:rsid w:val="00CE64E2"/>
    <w:rsid w:val="00CE64F5"/>
    <w:rsid w:val="00CE6608"/>
    <w:rsid w:val="00CE6803"/>
    <w:rsid w:val="00CE70D5"/>
    <w:rsid w:val="00CE7167"/>
    <w:rsid w:val="00CE738D"/>
    <w:rsid w:val="00CE7BB9"/>
    <w:rsid w:val="00CE7CEA"/>
    <w:rsid w:val="00CE7DC3"/>
    <w:rsid w:val="00CE7FA8"/>
    <w:rsid w:val="00CF008C"/>
    <w:rsid w:val="00CF0229"/>
    <w:rsid w:val="00CF0589"/>
    <w:rsid w:val="00CF093F"/>
    <w:rsid w:val="00CF0DA3"/>
    <w:rsid w:val="00CF0E85"/>
    <w:rsid w:val="00CF0FC1"/>
    <w:rsid w:val="00CF1320"/>
    <w:rsid w:val="00CF1342"/>
    <w:rsid w:val="00CF136A"/>
    <w:rsid w:val="00CF1927"/>
    <w:rsid w:val="00CF1CA1"/>
    <w:rsid w:val="00CF203D"/>
    <w:rsid w:val="00CF274F"/>
    <w:rsid w:val="00CF27F3"/>
    <w:rsid w:val="00CF306A"/>
    <w:rsid w:val="00CF35A2"/>
    <w:rsid w:val="00CF36FA"/>
    <w:rsid w:val="00CF3727"/>
    <w:rsid w:val="00CF3FAF"/>
    <w:rsid w:val="00CF4126"/>
    <w:rsid w:val="00CF44E1"/>
    <w:rsid w:val="00CF488D"/>
    <w:rsid w:val="00CF49C7"/>
    <w:rsid w:val="00CF5260"/>
    <w:rsid w:val="00CF5689"/>
    <w:rsid w:val="00CF56A2"/>
    <w:rsid w:val="00CF59E0"/>
    <w:rsid w:val="00CF5B07"/>
    <w:rsid w:val="00CF5BAC"/>
    <w:rsid w:val="00CF5C67"/>
    <w:rsid w:val="00CF5F45"/>
    <w:rsid w:val="00CF614B"/>
    <w:rsid w:val="00CF61ED"/>
    <w:rsid w:val="00CF6971"/>
    <w:rsid w:val="00CF6D3A"/>
    <w:rsid w:val="00CF6D75"/>
    <w:rsid w:val="00CF6ECB"/>
    <w:rsid w:val="00CF6FB9"/>
    <w:rsid w:val="00CF703A"/>
    <w:rsid w:val="00CF70FD"/>
    <w:rsid w:val="00CF7367"/>
    <w:rsid w:val="00CF759C"/>
    <w:rsid w:val="00CF765F"/>
    <w:rsid w:val="00CF775A"/>
    <w:rsid w:val="00CF7F61"/>
    <w:rsid w:val="00D00095"/>
    <w:rsid w:val="00D0060C"/>
    <w:rsid w:val="00D010C3"/>
    <w:rsid w:val="00D011D4"/>
    <w:rsid w:val="00D01266"/>
    <w:rsid w:val="00D01303"/>
    <w:rsid w:val="00D0144F"/>
    <w:rsid w:val="00D0156B"/>
    <w:rsid w:val="00D01F27"/>
    <w:rsid w:val="00D01FAB"/>
    <w:rsid w:val="00D020C1"/>
    <w:rsid w:val="00D0216C"/>
    <w:rsid w:val="00D0234C"/>
    <w:rsid w:val="00D027B8"/>
    <w:rsid w:val="00D027C9"/>
    <w:rsid w:val="00D02A70"/>
    <w:rsid w:val="00D02BA2"/>
    <w:rsid w:val="00D02C8F"/>
    <w:rsid w:val="00D02DFA"/>
    <w:rsid w:val="00D036A9"/>
    <w:rsid w:val="00D03BDD"/>
    <w:rsid w:val="00D04387"/>
    <w:rsid w:val="00D044C7"/>
    <w:rsid w:val="00D0486A"/>
    <w:rsid w:val="00D049CA"/>
    <w:rsid w:val="00D0504B"/>
    <w:rsid w:val="00D0522E"/>
    <w:rsid w:val="00D0570C"/>
    <w:rsid w:val="00D0573F"/>
    <w:rsid w:val="00D05AE2"/>
    <w:rsid w:val="00D05B6A"/>
    <w:rsid w:val="00D05E85"/>
    <w:rsid w:val="00D06CD2"/>
    <w:rsid w:val="00D070FD"/>
    <w:rsid w:val="00D07309"/>
    <w:rsid w:val="00D075ED"/>
    <w:rsid w:val="00D07688"/>
    <w:rsid w:val="00D0781D"/>
    <w:rsid w:val="00D0782D"/>
    <w:rsid w:val="00D0793F"/>
    <w:rsid w:val="00D07F2F"/>
    <w:rsid w:val="00D10783"/>
    <w:rsid w:val="00D107C5"/>
    <w:rsid w:val="00D10C0C"/>
    <w:rsid w:val="00D10C8B"/>
    <w:rsid w:val="00D10D2A"/>
    <w:rsid w:val="00D10E9F"/>
    <w:rsid w:val="00D110CB"/>
    <w:rsid w:val="00D11EF7"/>
    <w:rsid w:val="00D12434"/>
    <w:rsid w:val="00D125D2"/>
    <w:rsid w:val="00D12679"/>
    <w:rsid w:val="00D12971"/>
    <w:rsid w:val="00D12D61"/>
    <w:rsid w:val="00D134AE"/>
    <w:rsid w:val="00D135E6"/>
    <w:rsid w:val="00D135F8"/>
    <w:rsid w:val="00D13893"/>
    <w:rsid w:val="00D13AFD"/>
    <w:rsid w:val="00D142E0"/>
    <w:rsid w:val="00D14844"/>
    <w:rsid w:val="00D14915"/>
    <w:rsid w:val="00D14B0E"/>
    <w:rsid w:val="00D14B86"/>
    <w:rsid w:val="00D14EEE"/>
    <w:rsid w:val="00D167E3"/>
    <w:rsid w:val="00D16800"/>
    <w:rsid w:val="00D169A4"/>
    <w:rsid w:val="00D16BB3"/>
    <w:rsid w:val="00D16D36"/>
    <w:rsid w:val="00D16F47"/>
    <w:rsid w:val="00D1741B"/>
    <w:rsid w:val="00D1768D"/>
    <w:rsid w:val="00D17BF7"/>
    <w:rsid w:val="00D17F03"/>
    <w:rsid w:val="00D202A1"/>
    <w:rsid w:val="00D20470"/>
    <w:rsid w:val="00D20549"/>
    <w:rsid w:val="00D20E3A"/>
    <w:rsid w:val="00D210B5"/>
    <w:rsid w:val="00D2131A"/>
    <w:rsid w:val="00D2161F"/>
    <w:rsid w:val="00D218FC"/>
    <w:rsid w:val="00D21AAF"/>
    <w:rsid w:val="00D21AB7"/>
    <w:rsid w:val="00D21BA0"/>
    <w:rsid w:val="00D21DBE"/>
    <w:rsid w:val="00D220F5"/>
    <w:rsid w:val="00D2222F"/>
    <w:rsid w:val="00D224E6"/>
    <w:rsid w:val="00D22792"/>
    <w:rsid w:val="00D228B9"/>
    <w:rsid w:val="00D229AF"/>
    <w:rsid w:val="00D22BFF"/>
    <w:rsid w:val="00D22C0D"/>
    <w:rsid w:val="00D2312F"/>
    <w:rsid w:val="00D235BC"/>
    <w:rsid w:val="00D23AC9"/>
    <w:rsid w:val="00D23D6D"/>
    <w:rsid w:val="00D23DDB"/>
    <w:rsid w:val="00D2419A"/>
    <w:rsid w:val="00D241EF"/>
    <w:rsid w:val="00D248BF"/>
    <w:rsid w:val="00D249E3"/>
    <w:rsid w:val="00D24DE5"/>
    <w:rsid w:val="00D24E63"/>
    <w:rsid w:val="00D252F8"/>
    <w:rsid w:val="00D25951"/>
    <w:rsid w:val="00D25BAE"/>
    <w:rsid w:val="00D25D58"/>
    <w:rsid w:val="00D25E0A"/>
    <w:rsid w:val="00D25E3D"/>
    <w:rsid w:val="00D25ECB"/>
    <w:rsid w:val="00D26549"/>
    <w:rsid w:val="00D266F9"/>
    <w:rsid w:val="00D26A99"/>
    <w:rsid w:val="00D26D4D"/>
    <w:rsid w:val="00D26E72"/>
    <w:rsid w:val="00D27074"/>
    <w:rsid w:val="00D270D5"/>
    <w:rsid w:val="00D27515"/>
    <w:rsid w:val="00D275E7"/>
    <w:rsid w:val="00D27E19"/>
    <w:rsid w:val="00D27F56"/>
    <w:rsid w:val="00D301A3"/>
    <w:rsid w:val="00D306C6"/>
    <w:rsid w:val="00D30A22"/>
    <w:rsid w:val="00D30ACE"/>
    <w:rsid w:val="00D31322"/>
    <w:rsid w:val="00D31FDF"/>
    <w:rsid w:val="00D3209C"/>
    <w:rsid w:val="00D3212D"/>
    <w:rsid w:val="00D322BF"/>
    <w:rsid w:val="00D322D0"/>
    <w:rsid w:val="00D32482"/>
    <w:rsid w:val="00D32F51"/>
    <w:rsid w:val="00D3300C"/>
    <w:rsid w:val="00D33D7A"/>
    <w:rsid w:val="00D33FB0"/>
    <w:rsid w:val="00D34761"/>
    <w:rsid w:val="00D34945"/>
    <w:rsid w:val="00D3499A"/>
    <w:rsid w:val="00D34C9E"/>
    <w:rsid w:val="00D34E9D"/>
    <w:rsid w:val="00D34ED7"/>
    <w:rsid w:val="00D35178"/>
    <w:rsid w:val="00D35480"/>
    <w:rsid w:val="00D35D17"/>
    <w:rsid w:val="00D35E47"/>
    <w:rsid w:val="00D36217"/>
    <w:rsid w:val="00D36235"/>
    <w:rsid w:val="00D36470"/>
    <w:rsid w:val="00D36D50"/>
    <w:rsid w:val="00D36D86"/>
    <w:rsid w:val="00D36D8D"/>
    <w:rsid w:val="00D37072"/>
    <w:rsid w:val="00D370D7"/>
    <w:rsid w:val="00D3720B"/>
    <w:rsid w:val="00D372AD"/>
    <w:rsid w:val="00D3772A"/>
    <w:rsid w:val="00D377BF"/>
    <w:rsid w:val="00D3781B"/>
    <w:rsid w:val="00D37C4A"/>
    <w:rsid w:val="00D37C58"/>
    <w:rsid w:val="00D37F96"/>
    <w:rsid w:val="00D40205"/>
    <w:rsid w:val="00D40532"/>
    <w:rsid w:val="00D40A5D"/>
    <w:rsid w:val="00D40EBE"/>
    <w:rsid w:val="00D41203"/>
    <w:rsid w:val="00D4145C"/>
    <w:rsid w:val="00D4174C"/>
    <w:rsid w:val="00D417C5"/>
    <w:rsid w:val="00D419C1"/>
    <w:rsid w:val="00D41BB4"/>
    <w:rsid w:val="00D41C7B"/>
    <w:rsid w:val="00D42516"/>
    <w:rsid w:val="00D42F78"/>
    <w:rsid w:val="00D43051"/>
    <w:rsid w:val="00D43541"/>
    <w:rsid w:val="00D4355E"/>
    <w:rsid w:val="00D43633"/>
    <w:rsid w:val="00D43A60"/>
    <w:rsid w:val="00D43F89"/>
    <w:rsid w:val="00D440E5"/>
    <w:rsid w:val="00D4444E"/>
    <w:rsid w:val="00D44970"/>
    <w:rsid w:val="00D44B66"/>
    <w:rsid w:val="00D450A7"/>
    <w:rsid w:val="00D45862"/>
    <w:rsid w:val="00D45EAA"/>
    <w:rsid w:val="00D46825"/>
    <w:rsid w:val="00D469A8"/>
    <w:rsid w:val="00D46B3B"/>
    <w:rsid w:val="00D46DA7"/>
    <w:rsid w:val="00D46E37"/>
    <w:rsid w:val="00D46F7A"/>
    <w:rsid w:val="00D470E3"/>
    <w:rsid w:val="00D47149"/>
    <w:rsid w:val="00D4732E"/>
    <w:rsid w:val="00D47825"/>
    <w:rsid w:val="00D47EC1"/>
    <w:rsid w:val="00D500D2"/>
    <w:rsid w:val="00D50286"/>
    <w:rsid w:val="00D5077B"/>
    <w:rsid w:val="00D50A00"/>
    <w:rsid w:val="00D50A61"/>
    <w:rsid w:val="00D50AC2"/>
    <w:rsid w:val="00D50D09"/>
    <w:rsid w:val="00D513BB"/>
    <w:rsid w:val="00D51407"/>
    <w:rsid w:val="00D51427"/>
    <w:rsid w:val="00D516B2"/>
    <w:rsid w:val="00D51B61"/>
    <w:rsid w:val="00D51D54"/>
    <w:rsid w:val="00D52044"/>
    <w:rsid w:val="00D521B4"/>
    <w:rsid w:val="00D52280"/>
    <w:rsid w:val="00D52544"/>
    <w:rsid w:val="00D52782"/>
    <w:rsid w:val="00D52872"/>
    <w:rsid w:val="00D52923"/>
    <w:rsid w:val="00D52AAB"/>
    <w:rsid w:val="00D52B85"/>
    <w:rsid w:val="00D52C52"/>
    <w:rsid w:val="00D52F73"/>
    <w:rsid w:val="00D52FF4"/>
    <w:rsid w:val="00D534D1"/>
    <w:rsid w:val="00D5353E"/>
    <w:rsid w:val="00D538E8"/>
    <w:rsid w:val="00D53A5D"/>
    <w:rsid w:val="00D53D32"/>
    <w:rsid w:val="00D54016"/>
    <w:rsid w:val="00D540AC"/>
    <w:rsid w:val="00D54609"/>
    <w:rsid w:val="00D54C98"/>
    <w:rsid w:val="00D54EDD"/>
    <w:rsid w:val="00D55323"/>
    <w:rsid w:val="00D55ED5"/>
    <w:rsid w:val="00D55FB3"/>
    <w:rsid w:val="00D55FF2"/>
    <w:rsid w:val="00D56607"/>
    <w:rsid w:val="00D56702"/>
    <w:rsid w:val="00D567E3"/>
    <w:rsid w:val="00D5690F"/>
    <w:rsid w:val="00D57146"/>
    <w:rsid w:val="00D57261"/>
    <w:rsid w:val="00D57754"/>
    <w:rsid w:val="00D578CD"/>
    <w:rsid w:val="00D57E24"/>
    <w:rsid w:val="00D60943"/>
    <w:rsid w:val="00D60D30"/>
    <w:rsid w:val="00D60E9F"/>
    <w:rsid w:val="00D60F89"/>
    <w:rsid w:val="00D613EB"/>
    <w:rsid w:val="00D6143B"/>
    <w:rsid w:val="00D6184B"/>
    <w:rsid w:val="00D620E1"/>
    <w:rsid w:val="00D624CE"/>
    <w:rsid w:val="00D62589"/>
    <w:rsid w:val="00D625FC"/>
    <w:rsid w:val="00D62F93"/>
    <w:rsid w:val="00D62FE4"/>
    <w:rsid w:val="00D63397"/>
    <w:rsid w:val="00D63416"/>
    <w:rsid w:val="00D634D2"/>
    <w:rsid w:val="00D634E8"/>
    <w:rsid w:val="00D63531"/>
    <w:rsid w:val="00D63A11"/>
    <w:rsid w:val="00D63A9C"/>
    <w:rsid w:val="00D63B12"/>
    <w:rsid w:val="00D63C23"/>
    <w:rsid w:val="00D642D2"/>
    <w:rsid w:val="00D645C7"/>
    <w:rsid w:val="00D649BB"/>
    <w:rsid w:val="00D6525B"/>
    <w:rsid w:val="00D6552C"/>
    <w:rsid w:val="00D65599"/>
    <w:rsid w:val="00D658E7"/>
    <w:rsid w:val="00D65B1E"/>
    <w:rsid w:val="00D6631E"/>
    <w:rsid w:val="00D663AF"/>
    <w:rsid w:val="00D66607"/>
    <w:rsid w:val="00D66F86"/>
    <w:rsid w:val="00D678E2"/>
    <w:rsid w:val="00D679D1"/>
    <w:rsid w:val="00D67A5D"/>
    <w:rsid w:val="00D67B88"/>
    <w:rsid w:val="00D67CB4"/>
    <w:rsid w:val="00D67E10"/>
    <w:rsid w:val="00D70A18"/>
    <w:rsid w:val="00D70BB9"/>
    <w:rsid w:val="00D70BEC"/>
    <w:rsid w:val="00D70FD2"/>
    <w:rsid w:val="00D71024"/>
    <w:rsid w:val="00D71258"/>
    <w:rsid w:val="00D7143C"/>
    <w:rsid w:val="00D71978"/>
    <w:rsid w:val="00D71BD3"/>
    <w:rsid w:val="00D71C59"/>
    <w:rsid w:val="00D71E45"/>
    <w:rsid w:val="00D721F9"/>
    <w:rsid w:val="00D723BF"/>
    <w:rsid w:val="00D72405"/>
    <w:rsid w:val="00D72AA7"/>
    <w:rsid w:val="00D72AAF"/>
    <w:rsid w:val="00D72ADC"/>
    <w:rsid w:val="00D72FBB"/>
    <w:rsid w:val="00D7302F"/>
    <w:rsid w:val="00D73413"/>
    <w:rsid w:val="00D73A05"/>
    <w:rsid w:val="00D73A74"/>
    <w:rsid w:val="00D73AC7"/>
    <w:rsid w:val="00D73BD4"/>
    <w:rsid w:val="00D73C31"/>
    <w:rsid w:val="00D73DB6"/>
    <w:rsid w:val="00D73DE2"/>
    <w:rsid w:val="00D742FE"/>
    <w:rsid w:val="00D74D46"/>
    <w:rsid w:val="00D74ED6"/>
    <w:rsid w:val="00D75097"/>
    <w:rsid w:val="00D75193"/>
    <w:rsid w:val="00D75392"/>
    <w:rsid w:val="00D755C6"/>
    <w:rsid w:val="00D757FB"/>
    <w:rsid w:val="00D759F6"/>
    <w:rsid w:val="00D75A32"/>
    <w:rsid w:val="00D75C1C"/>
    <w:rsid w:val="00D766BB"/>
    <w:rsid w:val="00D7672B"/>
    <w:rsid w:val="00D770F3"/>
    <w:rsid w:val="00D77750"/>
    <w:rsid w:val="00D80074"/>
    <w:rsid w:val="00D8079F"/>
    <w:rsid w:val="00D80943"/>
    <w:rsid w:val="00D810AB"/>
    <w:rsid w:val="00D81350"/>
    <w:rsid w:val="00D8160C"/>
    <w:rsid w:val="00D8174B"/>
    <w:rsid w:val="00D81920"/>
    <w:rsid w:val="00D81C9D"/>
    <w:rsid w:val="00D820F2"/>
    <w:rsid w:val="00D8284F"/>
    <w:rsid w:val="00D82FF2"/>
    <w:rsid w:val="00D8328C"/>
    <w:rsid w:val="00D8394D"/>
    <w:rsid w:val="00D8411C"/>
    <w:rsid w:val="00D84B9C"/>
    <w:rsid w:val="00D84CF9"/>
    <w:rsid w:val="00D850E1"/>
    <w:rsid w:val="00D851FF"/>
    <w:rsid w:val="00D8545B"/>
    <w:rsid w:val="00D8552C"/>
    <w:rsid w:val="00D85ACE"/>
    <w:rsid w:val="00D85FDA"/>
    <w:rsid w:val="00D862D1"/>
    <w:rsid w:val="00D864EB"/>
    <w:rsid w:val="00D86547"/>
    <w:rsid w:val="00D865BE"/>
    <w:rsid w:val="00D86CF3"/>
    <w:rsid w:val="00D86D71"/>
    <w:rsid w:val="00D86DFC"/>
    <w:rsid w:val="00D86F78"/>
    <w:rsid w:val="00D8708F"/>
    <w:rsid w:val="00D870A0"/>
    <w:rsid w:val="00D875C0"/>
    <w:rsid w:val="00D8761E"/>
    <w:rsid w:val="00D877A8"/>
    <w:rsid w:val="00D900E7"/>
    <w:rsid w:val="00D90914"/>
    <w:rsid w:val="00D90C73"/>
    <w:rsid w:val="00D90C8E"/>
    <w:rsid w:val="00D90DB0"/>
    <w:rsid w:val="00D910B2"/>
    <w:rsid w:val="00D9186F"/>
    <w:rsid w:val="00D91AD3"/>
    <w:rsid w:val="00D91BBC"/>
    <w:rsid w:val="00D91C64"/>
    <w:rsid w:val="00D91E74"/>
    <w:rsid w:val="00D91E77"/>
    <w:rsid w:val="00D91ED3"/>
    <w:rsid w:val="00D92021"/>
    <w:rsid w:val="00D92053"/>
    <w:rsid w:val="00D92D45"/>
    <w:rsid w:val="00D93247"/>
    <w:rsid w:val="00D93811"/>
    <w:rsid w:val="00D9387E"/>
    <w:rsid w:val="00D93C79"/>
    <w:rsid w:val="00D93DEB"/>
    <w:rsid w:val="00D94414"/>
    <w:rsid w:val="00D94495"/>
    <w:rsid w:val="00D9461A"/>
    <w:rsid w:val="00D947DB"/>
    <w:rsid w:val="00D94C7C"/>
    <w:rsid w:val="00D94DA2"/>
    <w:rsid w:val="00D94F6A"/>
    <w:rsid w:val="00D95020"/>
    <w:rsid w:val="00D953D4"/>
    <w:rsid w:val="00D95493"/>
    <w:rsid w:val="00D954C9"/>
    <w:rsid w:val="00D95537"/>
    <w:rsid w:val="00D95539"/>
    <w:rsid w:val="00D95A44"/>
    <w:rsid w:val="00D95BE7"/>
    <w:rsid w:val="00D95F3D"/>
    <w:rsid w:val="00D9611A"/>
    <w:rsid w:val="00D9618B"/>
    <w:rsid w:val="00D96399"/>
    <w:rsid w:val="00D9677C"/>
    <w:rsid w:val="00D96A04"/>
    <w:rsid w:val="00D96CF0"/>
    <w:rsid w:val="00D97062"/>
    <w:rsid w:val="00D976A8"/>
    <w:rsid w:val="00D97CEB"/>
    <w:rsid w:val="00D97E0A"/>
    <w:rsid w:val="00DA040A"/>
    <w:rsid w:val="00DA0669"/>
    <w:rsid w:val="00DA0725"/>
    <w:rsid w:val="00DA134C"/>
    <w:rsid w:val="00DA15B5"/>
    <w:rsid w:val="00DA1738"/>
    <w:rsid w:val="00DA18C4"/>
    <w:rsid w:val="00DA1A48"/>
    <w:rsid w:val="00DA1C47"/>
    <w:rsid w:val="00DA1DFD"/>
    <w:rsid w:val="00DA1F74"/>
    <w:rsid w:val="00DA24F5"/>
    <w:rsid w:val="00DA2761"/>
    <w:rsid w:val="00DA365F"/>
    <w:rsid w:val="00DA397D"/>
    <w:rsid w:val="00DA39E1"/>
    <w:rsid w:val="00DA39F3"/>
    <w:rsid w:val="00DA3C2B"/>
    <w:rsid w:val="00DA4661"/>
    <w:rsid w:val="00DA466D"/>
    <w:rsid w:val="00DA47FF"/>
    <w:rsid w:val="00DA4896"/>
    <w:rsid w:val="00DA4E24"/>
    <w:rsid w:val="00DA55C6"/>
    <w:rsid w:val="00DA577D"/>
    <w:rsid w:val="00DA5782"/>
    <w:rsid w:val="00DA5DE4"/>
    <w:rsid w:val="00DA5E2F"/>
    <w:rsid w:val="00DA5E94"/>
    <w:rsid w:val="00DA5F9D"/>
    <w:rsid w:val="00DA69F2"/>
    <w:rsid w:val="00DA6A2D"/>
    <w:rsid w:val="00DA6E36"/>
    <w:rsid w:val="00DA7305"/>
    <w:rsid w:val="00DA7FA9"/>
    <w:rsid w:val="00DB014B"/>
    <w:rsid w:val="00DB01A4"/>
    <w:rsid w:val="00DB01D9"/>
    <w:rsid w:val="00DB03D9"/>
    <w:rsid w:val="00DB0499"/>
    <w:rsid w:val="00DB098E"/>
    <w:rsid w:val="00DB09D9"/>
    <w:rsid w:val="00DB0D21"/>
    <w:rsid w:val="00DB1458"/>
    <w:rsid w:val="00DB146E"/>
    <w:rsid w:val="00DB1CFB"/>
    <w:rsid w:val="00DB21D6"/>
    <w:rsid w:val="00DB259B"/>
    <w:rsid w:val="00DB29E5"/>
    <w:rsid w:val="00DB31A6"/>
    <w:rsid w:val="00DB31BC"/>
    <w:rsid w:val="00DB3243"/>
    <w:rsid w:val="00DB395C"/>
    <w:rsid w:val="00DB3EB2"/>
    <w:rsid w:val="00DB46F8"/>
    <w:rsid w:val="00DB48D4"/>
    <w:rsid w:val="00DB4956"/>
    <w:rsid w:val="00DB4A08"/>
    <w:rsid w:val="00DB4B4D"/>
    <w:rsid w:val="00DB4B64"/>
    <w:rsid w:val="00DB4D91"/>
    <w:rsid w:val="00DB53BA"/>
    <w:rsid w:val="00DB5407"/>
    <w:rsid w:val="00DB5B7D"/>
    <w:rsid w:val="00DB5BB8"/>
    <w:rsid w:val="00DB64D2"/>
    <w:rsid w:val="00DB650C"/>
    <w:rsid w:val="00DB658A"/>
    <w:rsid w:val="00DB7034"/>
    <w:rsid w:val="00DB75A9"/>
    <w:rsid w:val="00DC0031"/>
    <w:rsid w:val="00DC023A"/>
    <w:rsid w:val="00DC0766"/>
    <w:rsid w:val="00DC07A7"/>
    <w:rsid w:val="00DC1128"/>
    <w:rsid w:val="00DC11FA"/>
    <w:rsid w:val="00DC1E4A"/>
    <w:rsid w:val="00DC1ED6"/>
    <w:rsid w:val="00DC295D"/>
    <w:rsid w:val="00DC2F8D"/>
    <w:rsid w:val="00DC33ED"/>
    <w:rsid w:val="00DC3889"/>
    <w:rsid w:val="00DC39F4"/>
    <w:rsid w:val="00DC3A96"/>
    <w:rsid w:val="00DC3E10"/>
    <w:rsid w:val="00DC4370"/>
    <w:rsid w:val="00DC459B"/>
    <w:rsid w:val="00DC4D4F"/>
    <w:rsid w:val="00DC4FE0"/>
    <w:rsid w:val="00DC4FE2"/>
    <w:rsid w:val="00DC505F"/>
    <w:rsid w:val="00DC520F"/>
    <w:rsid w:val="00DC5642"/>
    <w:rsid w:val="00DC6681"/>
    <w:rsid w:val="00DC66F7"/>
    <w:rsid w:val="00DC694A"/>
    <w:rsid w:val="00DC69A4"/>
    <w:rsid w:val="00DC6AA6"/>
    <w:rsid w:val="00DC7098"/>
    <w:rsid w:val="00DC74B2"/>
    <w:rsid w:val="00DC74E6"/>
    <w:rsid w:val="00DC75BC"/>
    <w:rsid w:val="00DC769E"/>
    <w:rsid w:val="00DC7743"/>
    <w:rsid w:val="00DC7A26"/>
    <w:rsid w:val="00DC7D22"/>
    <w:rsid w:val="00DC7FC0"/>
    <w:rsid w:val="00DD0003"/>
    <w:rsid w:val="00DD0A14"/>
    <w:rsid w:val="00DD0A82"/>
    <w:rsid w:val="00DD0AC8"/>
    <w:rsid w:val="00DD1E21"/>
    <w:rsid w:val="00DD1E7F"/>
    <w:rsid w:val="00DD207D"/>
    <w:rsid w:val="00DD27DE"/>
    <w:rsid w:val="00DD2A10"/>
    <w:rsid w:val="00DD2E05"/>
    <w:rsid w:val="00DD3921"/>
    <w:rsid w:val="00DD3C0F"/>
    <w:rsid w:val="00DD3CA0"/>
    <w:rsid w:val="00DD3D84"/>
    <w:rsid w:val="00DD4101"/>
    <w:rsid w:val="00DD4887"/>
    <w:rsid w:val="00DD4F12"/>
    <w:rsid w:val="00DD5837"/>
    <w:rsid w:val="00DD5F7E"/>
    <w:rsid w:val="00DD60D4"/>
    <w:rsid w:val="00DD61DA"/>
    <w:rsid w:val="00DD643A"/>
    <w:rsid w:val="00DD6A49"/>
    <w:rsid w:val="00DD6A9B"/>
    <w:rsid w:val="00DD6FD2"/>
    <w:rsid w:val="00DD701E"/>
    <w:rsid w:val="00DD741B"/>
    <w:rsid w:val="00DD75C5"/>
    <w:rsid w:val="00DD7884"/>
    <w:rsid w:val="00DD7BD3"/>
    <w:rsid w:val="00DD7EC0"/>
    <w:rsid w:val="00DD7F43"/>
    <w:rsid w:val="00DE159F"/>
    <w:rsid w:val="00DE1960"/>
    <w:rsid w:val="00DE1C1A"/>
    <w:rsid w:val="00DE1D8D"/>
    <w:rsid w:val="00DE1F16"/>
    <w:rsid w:val="00DE2197"/>
    <w:rsid w:val="00DE21B1"/>
    <w:rsid w:val="00DE23F3"/>
    <w:rsid w:val="00DE2529"/>
    <w:rsid w:val="00DE2916"/>
    <w:rsid w:val="00DE2EDC"/>
    <w:rsid w:val="00DE3226"/>
    <w:rsid w:val="00DE37A7"/>
    <w:rsid w:val="00DE3854"/>
    <w:rsid w:val="00DE3A9B"/>
    <w:rsid w:val="00DE3B71"/>
    <w:rsid w:val="00DE3C3B"/>
    <w:rsid w:val="00DE3DC1"/>
    <w:rsid w:val="00DE3E99"/>
    <w:rsid w:val="00DE3F87"/>
    <w:rsid w:val="00DE3F89"/>
    <w:rsid w:val="00DE4556"/>
    <w:rsid w:val="00DE463F"/>
    <w:rsid w:val="00DE46F0"/>
    <w:rsid w:val="00DE48AF"/>
    <w:rsid w:val="00DE4A2E"/>
    <w:rsid w:val="00DE50D6"/>
    <w:rsid w:val="00DE594D"/>
    <w:rsid w:val="00DE6028"/>
    <w:rsid w:val="00DE62B2"/>
    <w:rsid w:val="00DE635F"/>
    <w:rsid w:val="00DE6705"/>
    <w:rsid w:val="00DE7215"/>
    <w:rsid w:val="00DE721B"/>
    <w:rsid w:val="00DE74A2"/>
    <w:rsid w:val="00DE75EA"/>
    <w:rsid w:val="00DE780F"/>
    <w:rsid w:val="00DE7895"/>
    <w:rsid w:val="00DE7BAE"/>
    <w:rsid w:val="00DF01EA"/>
    <w:rsid w:val="00DF027E"/>
    <w:rsid w:val="00DF0376"/>
    <w:rsid w:val="00DF06AE"/>
    <w:rsid w:val="00DF0E94"/>
    <w:rsid w:val="00DF10C8"/>
    <w:rsid w:val="00DF13E0"/>
    <w:rsid w:val="00DF1AC2"/>
    <w:rsid w:val="00DF21DC"/>
    <w:rsid w:val="00DF228D"/>
    <w:rsid w:val="00DF2655"/>
    <w:rsid w:val="00DF271A"/>
    <w:rsid w:val="00DF2B32"/>
    <w:rsid w:val="00DF2B34"/>
    <w:rsid w:val="00DF2B3A"/>
    <w:rsid w:val="00DF2B8A"/>
    <w:rsid w:val="00DF31A9"/>
    <w:rsid w:val="00DF356F"/>
    <w:rsid w:val="00DF389C"/>
    <w:rsid w:val="00DF38B1"/>
    <w:rsid w:val="00DF4042"/>
    <w:rsid w:val="00DF4108"/>
    <w:rsid w:val="00DF419E"/>
    <w:rsid w:val="00DF43EC"/>
    <w:rsid w:val="00DF4623"/>
    <w:rsid w:val="00DF4CEF"/>
    <w:rsid w:val="00DF5B4C"/>
    <w:rsid w:val="00DF5C92"/>
    <w:rsid w:val="00DF5C98"/>
    <w:rsid w:val="00DF63C9"/>
    <w:rsid w:val="00DF6507"/>
    <w:rsid w:val="00DF692E"/>
    <w:rsid w:val="00DF6991"/>
    <w:rsid w:val="00DF6A10"/>
    <w:rsid w:val="00DF6FC1"/>
    <w:rsid w:val="00DF702C"/>
    <w:rsid w:val="00DF745F"/>
    <w:rsid w:val="00DF7714"/>
    <w:rsid w:val="00DF7789"/>
    <w:rsid w:val="00DF7B12"/>
    <w:rsid w:val="00E01120"/>
    <w:rsid w:val="00E0117A"/>
    <w:rsid w:val="00E011E6"/>
    <w:rsid w:val="00E013C8"/>
    <w:rsid w:val="00E01516"/>
    <w:rsid w:val="00E0187F"/>
    <w:rsid w:val="00E0203D"/>
    <w:rsid w:val="00E0262E"/>
    <w:rsid w:val="00E02B37"/>
    <w:rsid w:val="00E02E01"/>
    <w:rsid w:val="00E030ED"/>
    <w:rsid w:val="00E031B6"/>
    <w:rsid w:val="00E0345B"/>
    <w:rsid w:val="00E0351E"/>
    <w:rsid w:val="00E037E6"/>
    <w:rsid w:val="00E040D0"/>
    <w:rsid w:val="00E043D5"/>
    <w:rsid w:val="00E0441C"/>
    <w:rsid w:val="00E04590"/>
    <w:rsid w:val="00E04FE8"/>
    <w:rsid w:val="00E0545F"/>
    <w:rsid w:val="00E05598"/>
    <w:rsid w:val="00E05DDC"/>
    <w:rsid w:val="00E06186"/>
    <w:rsid w:val="00E066D9"/>
    <w:rsid w:val="00E06C7F"/>
    <w:rsid w:val="00E06CDB"/>
    <w:rsid w:val="00E06D04"/>
    <w:rsid w:val="00E06DA2"/>
    <w:rsid w:val="00E07648"/>
    <w:rsid w:val="00E07C75"/>
    <w:rsid w:val="00E07ED4"/>
    <w:rsid w:val="00E07EDE"/>
    <w:rsid w:val="00E10096"/>
    <w:rsid w:val="00E10142"/>
    <w:rsid w:val="00E10655"/>
    <w:rsid w:val="00E10CC6"/>
    <w:rsid w:val="00E10D4B"/>
    <w:rsid w:val="00E112F8"/>
    <w:rsid w:val="00E1169F"/>
    <w:rsid w:val="00E11BEE"/>
    <w:rsid w:val="00E11D57"/>
    <w:rsid w:val="00E1230E"/>
    <w:rsid w:val="00E123F7"/>
    <w:rsid w:val="00E124A0"/>
    <w:rsid w:val="00E1254A"/>
    <w:rsid w:val="00E1258F"/>
    <w:rsid w:val="00E129CD"/>
    <w:rsid w:val="00E12B3F"/>
    <w:rsid w:val="00E12C51"/>
    <w:rsid w:val="00E12E5B"/>
    <w:rsid w:val="00E130FF"/>
    <w:rsid w:val="00E13617"/>
    <w:rsid w:val="00E13861"/>
    <w:rsid w:val="00E13950"/>
    <w:rsid w:val="00E13F1A"/>
    <w:rsid w:val="00E148AD"/>
    <w:rsid w:val="00E1498E"/>
    <w:rsid w:val="00E14A74"/>
    <w:rsid w:val="00E14A77"/>
    <w:rsid w:val="00E14CC4"/>
    <w:rsid w:val="00E14E60"/>
    <w:rsid w:val="00E1502D"/>
    <w:rsid w:val="00E16668"/>
    <w:rsid w:val="00E166BA"/>
    <w:rsid w:val="00E16E7F"/>
    <w:rsid w:val="00E16E91"/>
    <w:rsid w:val="00E17127"/>
    <w:rsid w:val="00E1786B"/>
    <w:rsid w:val="00E17B73"/>
    <w:rsid w:val="00E20833"/>
    <w:rsid w:val="00E20D1C"/>
    <w:rsid w:val="00E210D0"/>
    <w:rsid w:val="00E21279"/>
    <w:rsid w:val="00E2127D"/>
    <w:rsid w:val="00E21FDE"/>
    <w:rsid w:val="00E22445"/>
    <w:rsid w:val="00E224D8"/>
    <w:rsid w:val="00E231DF"/>
    <w:rsid w:val="00E23475"/>
    <w:rsid w:val="00E236C1"/>
    <w:rsid w:val="00E2380D"/>
    <w:rsid w:val="00E23AEB"/>
    <w:rsid w:val="00E23B8B"/>
    <w:rsid w:val="00E23F30"/>
    <w:rsid w:val="00E242DB"/>
    <w:rsid w:val="00E2474D"/>
    <w:rsid w:val="00E247FF"/>
    <w:rsid w:val="00E248E5"/>
    <w:rsid w:val="00E24F71"/>
    <w:rsid w:val="00E258BE"/>
    <w:rsid w:val="00E25A39"/>
    <w:rsid w:val="00E25C84"/>
    <w:rsid w:val="00E2675B"/>
    <w:rsid w:val="00E268BB"/>
    <w:rsid w:val="00E26E0D"/>
    <w:rsid w:val="00E27042"/>
    <w:rsid w:val="00E2733B"/>
    <w:rsid w:val="00E273C0"/>
    <w:rsid w:val="00E2755F"/>
    <w:rsid w:val="00E275C0"/>
    <w:rsid w:val="00E2768E"/>
    <w:rsid w:val="00E27706"/>
    <w:rsid w:val="00E27C29"/>
    <w:rsid w:val="00E27EED"/>
    <w:rsid w:val="00E3014A"/>
    <w:rsid w:val="00E30478"/>
    <w:rsid w:val="00E30658"/>
    <w:rsid w:val="00E308DF"/>
    <w:rsid w:val="00E30935"/>
    <w:rsid w:val="00E30A0D"/>
    <w:rsid w:val="00E30BA2"/>
    <w:rsid w:val="00E312B2"/>
    <w:rsid w:val="00E31394"/>
    <w:rsid w:val="00E3145C"/>
    <w:rsid w:val="00E31739"/>
    <w:rsid w:val="00E31C8C"/>
    <w:rsid w:val="00E31DDE"/>
    <w:rsid w:val="00E32291"/>
    <w:rsid w:val="00E32484"/>
    <w:rsid w:val="00E32663"/>
    <w:rsid w:val="00E329CF"/>
    <w:rsid w:val="00E33235"/>
    <w:rsid w:val="00E33282"/>
    <w:rsid w:val="00E33454"/>
    <w:rsid w:val="00E33907"/>
    <w:rsid w:val="00E33965"/>
    <w:rsid w:val="00E33BAB"/>
    <w:rsid w:val="00E33D07"/>
    <w:rsid w:val="00E34289"/>
    <w:rsid w:val="00E34DF1"/>
    <w:rsid w:val="00E35A23"/>
    <w:rsid w:val="00E35B5C"/>
    <w:rsid w:val="00E3643A"/>
    <w:rsid w:val="00E368EA"/>
    <w:rsid w:val="00E36945"/>
    <w:rsid w:val="00E369ED"/>
    <w:rsid w:val="00E36D3A"/>
    <w:rsid w:val="00E36F6A"/>
    <w:rsid w:val="00E370A9"/>
    <w:rsid w:val="00E37448"/>
    <w:rsid w:val="00E37C21"/>
    <w:rsid w:val="00E37DF5"/>
    <w:rsid w:val="00E4076E"/>
    <w:rsid w:val="00E40A8C"/>
    <w:rsid w:val="00E412CB"/>
    <w:rsid w:val="00E413C4"/>
    <w:rsid w:val="00E41DA9"/>
    <w:rsid w:val="00E41F2B"/>
    <w:rsid w:val="00E42275"/>
    <w:rsid w:val="00E4271D"/>
    <w:rsid w:val="00E427FA"/>
    <w:rsid w:val="00E43317"/>
    <w:rsid w:val="00E43541"/>
    <w:rsid w:val="00E436AB"/>
    <w:rsid w:val="00E44190"/>
    <w:rsid w:val="00E4445E"/>
    <w:rsid w:val="00E444D9"/>
    <w:rsid w:val="00E444F5"/>
    <w:rsid w:val="00E4497D"/>
    <w:rsid w:val="00E4594B"/>
    <w:rsid w:val="00E468BF"/>
    <w:rsid w:val="00E470EA"/>
    <w:rsid w:val="00E47300"/>
    <w:rsid w:val="00E47F39"/>
    <w:rsid w:val="00E47FAA"/>
    <w:rsid w:val="00E5013A"/>
    <w:rsid w:val="00E50234"/>
    <w:rsid w:val="00E504D1"/>
    <w:rsid w:val="00E50AFE"/>
    <w:rsid w:val="00E50C7B"/>
    <w:rsid w:val="00E50D1A"/>
    <w:rsid w:val="00E511D3"/>
    <w:rsid w:val="00E513B8"/>
    <w:rsid w:val="00E51D27"/>
    <w:rsid w:val="00E51E50"/>
    <w:rsid w:val="00E5213D"/>
    <w:rsid w:val="00E521A3"/>
    <w:rsid w:val="00E5238C"/>
    <w:rsid w:val="00E524C3"/>
    <w:rsid w:val="00E525D4"/>
    <w:rsid w:val="00E52676"/>
    <w:rsid w:val="00E52A21"/>
    <w:rsid w:val="00E53430"/>
    <w:rsid w:val="00E5380F"/>
    <w:rsid w:val="00E53D3D"/>
    <w:rsid w:val="00E53D78"/>
    <w:rsid w:val="00E54035"/>
    <w:rsid w:val="00E54EE6"/>
    <w:rsid w:val="00E55802"/>
    <w:rsid w:val="00E5621F"/>
    <w:rsid w:val="00E565CC"/>
    <w:rsid w:val="00E56687"/>
    <w:rsid w:val="00E56A84"/>
    <w:rsid w:val="00E56A9C"/>
    <w:rsid w:val="00E5704B"/>
    <w:rsid w:val="00E570F2"/>
    <w:rsid w:val="00E571FF"/>
    <w:rsid w:val="00E5750F"/>
    <w:rsid w:val="00E57FAD"/>
    <w:rsid w:val="00E60BE5"/>
    <w:rsid w:val="00E612D2"/>
    <w:rsid w:val="00E616D1"/>
    <w:rsid w:val="00E61FFD"/>
    <w:rsid w:val="00E62235"/>
    <w:rsid w:val="00E62DF1"/>
    <w:rsid w:val="00E63281"/>
    <w:rsid w:val="00E63375"/>
    <w:rsid w:val="00E6342C"/>
    <w:rsid w:val="00E635E7"/>
    <w:rsid w:val="00E638B0"/>
    <w:rsid w:val="00E63A5F"/>
    <w:rsid w:val="00E63C37"/>
    <w:rsid w:val="00E6479B"/>
    <w:rsid w:val="00E64CC7"/>
    <w:rsid w:val="00E64D98"/>
    <w:rsid w:val="00E65004"/>
    <w:rsid w:val="00E657C2"/>
    <w:rsid w:val="00E664E2"/>
    <w:rsid w:val="00E666E9"/>
    <w:rsid w:val="00E66744"/>
    <w:rsid w:val="00E668D4"/>
    <w:rsid w:val="00E669EA"/>
    <w:rsid w:val="00E66D5C"/>
    <w:rsid w:val="00E66E02"/>
    <w:rsid w:val="00E66F84"/>
    <w:rsid w:val="00E67224"/>
    <w:rsid w:val="00E67528"/>
    <w:rsid w:val="00E676E1"/>
    <w:rsid w:val="00E67895"/>
    <w:rsid w:val="00E678D9"/>
    <w:rsid w:val="00E67B39"/>
    <w:rsid w:val="00E67FA0"/>
    <w:rsid w:val="00E70380"/>
    <w:rsid w:val="00E70BE6"/>
    <w:rsid w:val="00E71379"/>
    <w:rsid w:val="00E71748"/>
    <w:rsid w:val="00E7194F"/>
    <w:rsid w:val="00E71A99"/>
    <w:rsid w:val="00E71B2C"/>
    <w:rsid w:val="00E72110"/>
    <w:rsid w:val="00E7253E"/>
    <w:rsid w:val="00E72742"/>
    <w:rsid w:val="00E7274A"/>
    <w:rsid w:val="00E72858"/>
    <w:rsid w:val="00E72D4B"/>
    <w:rsid w:val="00E7324F"/>
    <w:rsid w:val="00E73361"/>
    <w:rsid w:val="00E734CD"/>
    <w:rsid w:val="00E73516"/>
    <w:rsid w:val="00E73C7E"/>
    <w:rsid w:val="00E73CC2"/>
    <w:rsid w:val="00E73ECE"/>
    <w:rsid w:val="00E74148"/>
    <w:rsid w:val="00E74388"/>
    <w:rsid w:val="00E74F4E"/>
    <w:rsid w:val="00E750D1"/>
    <w:rsid w:val="00E753C3"/>
    <w:rsid w:val="00E75794"/>
    <w:rsid w:val="00E757DF"/>
    <w:rsid w:val="00E75B08"/>
    <w:rsid w:val="00E75FA6"/>
    <w:rsid w:val="00E75FD5"/>
    <w:rsid w:val="00E761C0"/>
    <w:rsid w:val="00E7644C"/>
    <w:rsid w:val="00E766BA"/>
    <w:rsid w:val="00E76764"/>
    <w:rsid w:val="00E76806"/>
    <w:rsid w:val="00E7680C"/>
    <w:rsid w:val="00E76A31"/>
    <w:rsid w:val="00E76C08"/>
    <w:rsid w:val="00E77146"/>
    <w:rsid w:val="00E7765E"/>
    <w:rsid w:val="00E77C77"/>
    <w:rsid w:val="00E77E18"/>
    <w:rsid w:val="00E8020E"/>
    <w:rsid w:val="00E8039B"/>
    <w:rsid w:val="00E803F5"/>
    <w:rsid w:val="00E804B9"/>
    <w:rsid w:val="00E8064D"/>
    <w:rsid w:val="00E80A5B"/>
    <w:rsid w:val="00E80CCD"/>
    <w:rsid w:val="00E80D18"/>
    <w:rsid w:val="00E80F08"/>
    <w:rsid w:val="00E81466"/>
    <w:rsid w:val="00E81745"/>
    <w:rsid w:val="00E81919"/>
    <w:rsid w:val="00E81F37"/>
    <w:rsid w:val="00E83282"/>
    <w:rsid w:val="00E8343A"/>
    <w:rsid w:val="00E83C10"/>
    <w:rsid w:val="00E8489E"/>
    <w:rsid w:val="00E84B34"/>
    <w:rsid w:val="00E84CD2"/>
    <w:rsid w:val="00E85105"/>
    <w:rsid w:val="00E851E7"/>
    <w:rsid w:val="00E85A60"/>
    <w:rsid w:val="00E85CC2"/>
    <w:rsid w:val="00E85F8D"/>
    <w:rsid w:val="00E86D22"/>
    <w:rsid w:val="00E86E03"/>
    <w:rsid w:val="00E87195"/>
    <w:rsid w:val="00E8724C"/>
    <w:rsid w:val="00E874F2"/>
    <w:rsid w:val="00E87967"/>
    <w:rsid w:val="00E87D31"/>
    <w:rsid w:val="00E87DE0"/>
    <w:rsid w:val="00E87FE6"/>
    <w:rsid w:val="00E903E3"/>
    <w:rsid w:val="00E90C57"/>
    <w:rsid w:val="00E90F5E"/>
    <w:rsid w:val="00E9120F"/>
    <w:rsid w:val="00E91296"/>
    <w:rsid w:val="00E912AC"/>
    <w:rsid w:val="00E9138B"/>
    <w:rsid w:val="00E91EDA"/>
    <w:rsid w:val="00E92171"/>
    <w:rsid w:val="00E9233D"/>
    <w:rsid w:val="00E926FB"/>
    <w:rsid w:val="00E92837"/>
    <w:rsid w:val="00E929E0"/>
    <w:rsid w:val="00E92B4F"/>
    <w:rsid w:val="00E93083"/>
    <w:rsid w:val="00E93599"/>
    <w:rsid w:val="00E93890"/>
    <w:rsid w:val="00E9391B"/>
    <w:rsid w:val="00E93950"/>
    <w:rsid w:val="00E93A02"/>
    <w:rsid w:val="00E93B93"/>
    <w:rsid w:val="00E93D91"/>
    <w:rsid w:val="00E93EE3"/>
    <w:rsid w:val="00E942EE"/>
    <w:rsid w:val="00E94634"/>
    <w:rsid w:val="00E94F99"/>
    <w:rsid w:val="00E9518D"/>
    <w:rsid w:val="00E95E09"/>
    <w:rsid w:val="00E961FE"/>
    <w:rsid w:val="00E96B00"/>
    <w:rsid w:val="00E96F9D"/>
    <w:rsid w:val="00E9755D"/>
    <w:rsid w:val="00E97B48"/>
    <w:rsid w:val="00EA01CC"/>
    <w:rsid w:val="00EA04C3"/>
    <w:rsid w:val="00EA0519"/>
    <w:rsid w:val="00EA07A7"/>
    <w:rsid w:val="00EA07E5"/>
    <w:rsid w:val="00EA0FB3"/>
    <w:rsid w:val="00EA1092"/>
    <w:rsid w:val="00EA11F6"/>
    <w:rsid w:val="00EA151A"/>
    <w:rsid w:val="00EA1530"/>
    <w:rsid w:val="00EA18D2"/>
    <w:rsid w:val="00EA1DD2"/>
    <w:rsid w:val="00EA22A0"/>
    <w:rsid w:val="00EA22C3"/>
    <w:rsid w:val="00EA2860"/>
    <w:rsid w:val="00EA2C4B"/>
    <w:rsid w:val="00EA2EF5"/>
    <w:rsid w:val="00EA3502"/>
    <w:rsid w:val="00EA3C4C"/>
    <w:rsid w:val="00EA3E9C"/>
    <w:rsid w:val="00EA40F6"/>
    <w:rsid w:val="00EA4270"/>
    <w:rsid w:val="00EA42A7"/>
    <w:rsid w:val="00EA43ED"/>
    <w:rsid w:val="00EA44D9"/>
    <w:rsid w:val="00EA4663"/>
    <w:rsid w:val="00EA4BA5"/>
    <w:rsid w:val="00EA4CA8"/>
    <w:rsid w:val="00EA4CD5"/>
    <w:rsid w:val="00EA5200"/>
    <w:rsid w:val="00EA52F9"/>
    <w:rsid w:val="00EA5329"/>
    <w:rsid w:val="00EA55FE"/>
    <w:rsid w:val="00EA60A8"/>
    <w:rsid w:val="00EA6702"/>
    <w:rsid w:val="00EA6921"/>
    <w:rsid w:val="00EA72E8"/>
    <w:rsid w:val="00EA7D05"/>
    <w:rsid w:val="00EA7F6D"/>
    <w:rsid w:val="00EB0011"/>
    <w:rsid w:val="00EB0124"/>
    <w:rsid w:val="00EB02DE"/>
    <w:rsid w:val="00EB0440"/>
    <w:rsid w:val="00EB04B5"/>
    <w:rsid w:val="00EB07F6"/>
    <w:rsid w:val="00EB0883"/>
    <w:rsid w:val="00EB092C"/>
    <w:rsid w:val="00EB0DF4"/>
    <w:rsid w:val="00EB15A2"/>
    <w:rsid w:val="00EB18ED"/>
    <w:rsid w:val="00EB198F"/>
    <w:rsid w:val="00EB1AD7"/>
    <w:rsid w:val="00EB1C02"/>
    <w:rsid w:val="00EB205A"/>
    <w:rsid w:val="00EB234F"/>
    <w:rsid w:val="00EB35FC"/>
    <w:rsid w:val="00EB4382"/>
    <w:rsid w:val="00EB441F"/>
    <w:rsid w:val="00EB4680"/>
    <w:rsid w:val="00EB4833"/>
    <w:rsid w:val="00EB4942"/>
    <w:rsid w:val="00EB4FAA"/>
    <w:rsid w:val="00EB5104"/>
    <w:rsid w:val="00EB5293"/>
    <w:rsid w:val="00EB5605"/>
    <w:rsid w:val="00EB5824"/>
    <w:rsid w:val="00EB58EA"/>
    <w:rsid w:val="00EB6674"/>
    <w:rsid w:val="00EB66B5"/>
    <w:rsid w:val="00EB67A7"/>
    <w:rsid w:val="00EB67D3"/>
    <w:rsid w:val="00EB7AA2"/>
    <w:rsid w:val="00EB7B91"/>
    <w:rsid w:val="00EB7F2A"/>
    <w:rsid w:val="00EC02C2"/>
    <w:rsid w:val="00EC0551"/>
    <w:rsid w:val="00EC064D"/>
    <w:rsid w:val="00EC1131"/>
    <w:rsid w:val="00EC1493"/>
    <w:rsid w:val="00EC1F16"/>
    <w:rsid w:val="00EC215C"/>
    <w:rsid w:val="00EC233F"/>
    <w:rsid w:val="00EC2347"/>
    <w:rsid w:val="00EC283C"/>
    <w:rsid w:val="00EC2847"/>
    <w:rsid w:val="00EC3488"/>
    <w:rsid w:val="00EC3520"/>
    <w:rsid w:val="00EC36EA"/>
    <w:rsid w:val="00EC3713"/>
    <w:rsid w:val="00EC3B3C"/>
    <w:rsid w:val="00EC3BF7"/>
    <w:rsid w:val="00EC4193"/>
    <w:rsid w:val="00EC4387"/>
    <w:rsid w:val="00EC4960"/>
    <w:rsid w:val="00EC4C77"/>
    <w:rsid w:val="00EC4CA5"/>
    <w:rsid w:val="00EC4CF3"/>
    <w:rsid w:val="00EC4F20"/>
    <w:rsid w:val="00EC5888"/>
    <w:rsid w:val="00EC5A0F"/>
    <w:rsid w:val="00EC5BAC"/>
    <w:rsid w:val="00EC6064"/>
    <w:rsid w:val="00EC63F8"/>
    <w:rsid w:val="00EC650B"/>
    <w:rsid w:val="00EC6B09"/>
    <w:rsid w:val="00EC6C00"/>
    <w:rsid w:val="00EC7094"/>
    <w:rsid w:val="00EC7674"/>
    <w:rsid w:val="00EC76CA"/>
    <w:rsid w:val="00EC76DE"/>
    <w:rsid w:val="00EC7EAE"/>
    <w:rsid w:val="00ED13D8"/>
    <w:rsid w:val="00ED14B2"/>
    <w:rsid w:val="00ED15FB"/>
    <w:rsid w:val="00ED1A12"/>
    <w:rsid w:val="00ED25AD"/>
    <w:rsid w:val="00ED2752"/>
    <w:rsid w:val="00ED2942"/>
    <w:rsid w:val="00ED2A1C"/>
    <w:rsid w:val="00ED2C01"/>
    <w:rsid w:val="00ED2E71"/>
    <w:rsid w:val="00ED3EED"/>
    <w:rsid w:val="00ED410D"/>
    <w:rsid w:val="00ED43FC"/>
    <w:rsid w:val="00ED447F"/>
    <w:rsid w:val="00ED4614"/>
    <w:rsid w:val="00ED4923"/>
    <w:rsid w:val="00ED5998"/>
    <w:rsid w:val="00ED5B0D"/>
    <w:rsid w:val="00ED5F03"/>
    <w:rsid w:val="00ED6009"/>
    <w:rsid w:val="00ED6477"/>
    <w:rsid w:val="00ED64C5"/>
    <w:rsid w:val="00ED67E8"/>
    <w:rsid w:val="00ED6CF3"/>
    <w:rsid w:val="00ED7824"/>
    <w:rsid w:val="00ED7953"/>
    <w:rsid w:val="00ED7A44"/>
    <w:rsid w:val="00ED7C2B"/>
    <w:rsid w:val="00EE068E"/>
    <w:rsid w:val="00EE0BCD"/>
    <w:rsid w:val="00EE0DBB"/>
    <w:rsid w:val="00EE1191"/>
    <w:rsid w:val="00EE147A"/>
    <w:rsid w:val="00EE19A2"/>
    <w:rsid w:val="00EE1C34"/>
    <w:rsid w:val="00EE2617"/>
    <w:rsid w:val="00EE2748"/>
    <w:rsid w:val="00EE2D58"/>
    <w:rsid w:val="00EE31DF"/>
    <w:rsid w:val="00EE3321"/>
    <w:rsid w:val="00EE3CD6"/>
    <w:rsid w:val="00EE40C2"/>
    <w:rsid w:val="00EE42EB"/>
    <w:rsid w:val="00EE4861"/>
    <w:rsid w:val="00EE5E91"/>
    <w:rsid w:val="00EE5EB4"/>
    <w:rsid w:val="00EE66FA"/>
    <w:rsid w:val="00EE6A27"/>
    <w:rsid w:val="00EE6B6E"/>
    <w:rsid w:val="00EE6F2C"/>
    <w:rsid w:val="00EE754D"/>
    <w:rsid w:val="00EE75E7"/>
    <w:rsid w:val="00EE77B7"/>
    <w:rsid w:val="00EE7CF2"/>
    <w:rsid w:val="00EF02C5"/>
    <w:rsid w:val="00EF0685"/>
    <w:rsid w:val="00EF0790"/>
    <w:rsid w:val="00EF0D36"/>
    <w:rsid w:val="00EF1208"/>
    <w:rsid w:val="00EF1475"/>
    <w:rsid w:val="00EF150F"/>
    <w:rsid w:val="00EF159B"/>
    <w:rsid w:val="00EF17FD"/>
    <w:rsid w:val="00EF18DF"/>
    <w:rsid w:val="00EF1950"/>
    <w:rsid w:val="00EF1C33"/>
    <w:rsid w:val="00EF1DC7"/>
    <w:rsid w:val="00EF1E15"/>
    <w:rsid w:val="00EF2319"/>
    <w:rsid w:val="00EF294D"/>
    <w:rsid w:val="00EF2A4F"/>
    <w:rsid w:val="00EF2C8A"/>
    <w:rsid w:val="00EF2D06"/>
    <w:rsid w:val="00EF2E05"/>
    <w:rsid w:val="00EF3091"/>
    <w:rsid w:val="00EF35F4"/>
    <w:rsid w:val="00EF38E3"/>
    <w:rsid w:val="00EF4988"/>
    <w:rsid w:val="00EF4E3A"/>
    <w:rsid w:val="00EF4F40"/>
    <w:rsid w:val="00EF4FA4"/>
    <w:rsid w:val="00EF5014"/>
    <w:rsid w:val="00EF57DC"/>
    <w:rsid w:val="00EF5F6B"/>
    <w:rsid w:val="00EF689A"/>
    <w:rsid w:val="00EF691E"/>
    <w:rsid w:val="00EF6A54"/>
    <w:rsid w:val="00EF6B82"/>
    <w:rsid w:val="00EF714E"/>
    <w:rsid w:val="00EF7450"/>
    <w:rsid w:val="00EF75C5"/>
    <w:rsid w:val="00EF765E"/>
    <w:rsid w:val="00EF77A2"/>
    <w:rsid w:val="00EF7D10"/>
    <w:rsid w:val="00F00442"/>
    <w:rsid w:val="00F008FE"/>
    <w:rsid w:val="00F00C74"/>
    <w:rsid w:val="00F010AB"/>
    <w:rsid w:val="00F01286"/>
    <w:rsid w:val="00F01409"/>
    <w:rsid w:val="00F01676"/>
    <w:rsid w:val="00F01CC1"/>
    <w:rsid w:val="00F02F15"/>
    <w:rsid w:val="00F02F65"/>
    <w:rsid w:val="00F03059"/>
    <w:rsid w:val="00F03483"/>
    <w:rsid w:val="00F03A23"/>
    <w:rsid w:val="00F03BD1"/>
    <w:rsid w:val="00F04B23"/>
    <w:rsid w:val="00F04F22"/>
    <w:rsid w:val="00F0582F"/>
    <w:rsid w:val="00F0658D"/>
    <w:rsid w:val="00F0688F"/>
    <w:rsid w:val="00F0713E"/>
    <w:rsid w:val="00F073CC"/>
    <w:rsid w:val="00F078F3"/>
    <w:rsid w:val="00F07BDE"/>
    <w:rsid w:val="00F103E5"/>
    <w:rsid w:val="00F105BB"/>
    <w:rsid w:val="00F10742"/>
    <w:rsid w:val="00F10CC0"/>
    <w:rsid w:val="00F11139"/>
    <w:rsid w:val="00F11410"/>
    <w:rsid w:val="00F117AE"/>
    <w:rsid w:val="00F11972"/>
    <w:rsid w:val="00F119B3"/>
    <w:rsid w:val="00F11A3A"/>
    <w:rsid w:val="00F11F9C"/>
    <w:rsid w:val="00F12083"/>
    <w:rsid w:val="00F1245D"/>
    <w:rsid w:val="00F124B4"/>
    <w:rsid w:val="00F1253B"/>
    <w:rsid w:val="00F1301B"/>
    <w:rsid w:val="00F13154"/>
    <w:rsid w:val="00F13301"/>
    <w:rsid w:val="00F13364"/>
    <w:rsid w:val="00F1336C"/>
    <w:rsid w:val="00F134EB"/>
    <w:rsid w:val="00F1374A"/>
    <w:rsid w:val="00F13770"/>
    <w:rsid w:val="00F1385B"/>
    <w:rsid w:val="00F13BE1"/>
    <w:rsid w:val="00F13C90"/>
    <w:rsid w:val="00F13E3A"/>
    <w:rsid w:val="00F14159"/>
    <w:rsid w:val="00F1475C"/>
    <w:rsid w:val="00F148B4"/>
    <w:rsid w:val="00F14AF1"/>
    <w:rsid w:val="00F14C9A"/>
    <w:rsid w:val="00F14DCF"/>
    <w:rsid w:val="00F1528A"/>
    <w:rsid w:val="00F158F7"/>
    <w:rsid w:val="00F15CB6"/>
    <w:rsid w:val="00F16009"/>
    <w:rsid w:val="00F1605F"/>
    <w:rsid w:val="00F16892"/>
    <w:rsid w:val="00F16E1D"/>
    <w:rsid w:val="00F17669"/>
    <w:rsid w:val="00F1771B"/>
    <w:rsid w:val="00F17EB1"/>
    <w:rsid w:val="00F17F38"/>
    <w:rsid w:val="00F2013E"/>
    <w:rsid w:val="00F202FC"/>
    <w:rsid w:val="00F20858"/>
    <w:rsid w:val="00F212D1"/>
    <w:rsid w:val="00F2183A"/>
    <w:rsid w:val="00F219DB"/>
    <w:rsid w:val="00F21AF2"/>
    <w:rsid w:val="00F21D3E"/>
    <w:rsid w:val="00F220D4"/>
    <w:rsid w:val="00F220D6"/>
    <w:rsid w:val="00F228BF"/>
    <w:rsid w:val="00F23189"/>
    <w:rsid w:val="00F233AC"/>
    <w:rsid w:val="00F2347A"/>
    <w:rsid w:val="00F2355E"/>
    <w:rsid w:val="00F23F27"/>
    <w:rsid w:val="00F24478"/>
    <w:rsid w:val="00F24505"/>
    <w:rsid w:val="00F24F96"/>
    <w:rsid w:val="00F25396"/>
    <w:rsid w:val="00F25B7F"/>
    <w:rsid w:val="00F2629E"/>
    <w:rsid w:val="00F26654"/>
    <w:rsid w:val="00F2677E"/>
    <w:rsid w:val="00F2692B"/>
    <w:rsid w:val="00F26DC7"/>
    <w:rsid w:val="00F275B3"/>
    <w:rsid w:val="00F27BC3"/>
    <w:rsid w:val="00F27DB1"/>
    <w:rsid w:val="00F27F2E"/>
    <w:rsid w:val="00F3006D"/>
    <w:rsid w:val="00F30092"/>
    <w:rsid w:val="00F30747"/>
    <w:rsid w:val="00F307EF"/>
    <w:rsid w:val="00F308DB"/>
    <w:rsid w:val="00F30923"/>
    <w:rsid w:val="00F30DB7"/>
    <w:rsid w:val="00F31633"/>
    <w:rsid w:val="00F31655"/>
    <w:rsid w:val="00F31E3D"/>
    <w:rsid w:val="00F31EC0"/>
    <w:rsid w:val="00F3205B"/>
    <w:rsid w:val="00F3214C"/>
    <w:rsid w:val="00F328AF"/>
    <w:rsid w:val="00F32ADE"/>
    <w:rsid w:val="00F32B2F"/>
    <w:rsid w:val="00F33200"/>
    <w:rsid w:val="00F332B1"/>
    <w:rsid w:val="00F3350F"/>
    <w:rsid w:val="00F3363B"/>
    <w:rsid w:val="00F339DF"/>
    <w:rsid w:val="00F33DFB"/>
    <w:rsid w:val="00F3417E"/>
    <w:rsid w:val="00F34334"/>
    <w:rsid w:val="00F3496D"/>
    <w:rsid w:val="00F34DBF"/>
    <w:rsid w:val="00F350EF"/>
    <w:rsid w:val="00F35A11"/>
    <w:rsid w:val="00F361EF"/>
    <w:rsid w:val="00F36245"/>
    <w:rsid w:val="00F36596"/>
    <w:rsid w:val="00F365D8"/>
    <w:rsid w:val="00F3691D"/>
    <w:rsid w:val="00F36A70"/>
    <w:rsid w:val="00F36EE1"/>
    <w:rsid w:val="00F36F57"/>
    <w:rsid w:val="00F373BC"/>
    <w:rsid w:val="00F3746A"/>
    <w:rsid w:val="00F37583"/>
    <w:rsid w:val="00F37A35"/>
    <w:rsid w:val="00F37C7C"/>
    <w:rsid w:val="00F37EDF"/>
    <w:rsid w:val="00F401B1"/>
    <w:rsid w:val="00F402DC"/>
    <w:rsid w:val="00F402EA"/>
    <w:rsid w:val="00F40463"/>
    <w:rsid w:val="00F4096C"/>
    <w:rsid w:val="00F40A11"/>
    <w:rsid w:val="00F40BEB"/>
    <w:rsid w:val="00F40CC9"/>
    <w:rsid w:val="00F40EE9"/>
    <w:rsid w:val="00F41216"/>
    <w:rsid w:val="00F413E4"/>
    <w:rsid w:val="00F413FB"/>
    <w:rsid w:val="00F41557"/>
    <w:rsid w:val="00F4179D"/>
    <w:rsid w:val="00F41FBE"/>
    <w:rsid w:val="00F42448"/>
    <w:rsid w:val="00F4297A"/>
    <w:rsid w:val="00F429B3"/>
    <w:rsid w:val="00F42A7A"/>
    <w:rsid w:val="00F42B10"/>
    <w:rsid w:val="00F43841"/>
    <w:rsid w:val="00F43A45"/>
    <w:rsid w:val="00F43A8D"/>
    <w:rsid w:val="00F43BD8"/>
    <w:rsid w:val="00F43C38"/>
    <w:rsid w:val="00F43F42"/>
    <w:rsid w:val="00F440DE"/>
    <w:rsid w:val="00F4412F"/>
    <w:rsid w:val="00F44CC1"/>
    <w:rsid w:val="00F450AF"/>
    <w:rsid w:val="00F453C1"/>
    <w:rsid w:val="00F45CAF"/>
    <w:rsid w:val="00F466B9"/>
    <w:rsid w:val="00F469F5"/>
    <w:rsid w:val="00F46D1F"/>
    <w:rsid w:val="00F46F87"/>
    <w:rsid w:val="00F474D9"/>
    <w:rsid w:val="00F47CB2"/>
    <w:rsid w:val="00F502D7"/>
    <w:rsid w:val="00F50472"/>
    <w:rsid w:val="00F50603"/>
    <w:rsid w:val="00F506CA"/>
    <w:rsid w:val="00F509A9"/>
    <w:rsid w:val="00F50D63"/>
    <w:rsid w:val="00F51089"/>
    <w:rsid w:val="00F51CD1"/>
    <w:rsid w:val="00F5201F"/>
    <w:rsid w:val="00F52109"/>
    <w:rsid w:val="00F521B7"/>
    <w:rsid w:val="00F5251A"/>
    <w:rsid w:val="00F5264C"/>
    <w:rsid w:val="00F5292D"/>
    <w:rsid w:val="00F530CA"/>
    <w:rsid w:val="00F5334C"/>
    <w:rsid w:val="00F5373A"/>
    <w:rsid w:val="00F53A0C"/>
    <w:rsid w:val="00F53A57"/>
    <w:rsid w:val="00F53D80"/>
    <w:rsid w:val="00F53E24"/>
    <w:rsid w:val="00F53F41"/>
    <w:rsid w:val="00F544FC"/>
    <w:rsid w:val="00F54507"/>
    <w:rsid w:val="00F547F7"/>
    <w:rsid w:val="00F54D7A"/>
    <w:rsid w:val="00F54F27"/>
    <w:rsid w:val="00F54F3C"/>
    <w:rsid w:val="00F54FF9"/>
    <w:rsid w:val="00F55188"/>
    <w:rsid w:val="00F552C9"/>
    <w:rsid w:val="00F5564E"/>
    <w:rsid w:val="00F557AF"/>
    <w:rsid w:val="00F55989"/>
    <w:rsid w:val="00F559D5"/>
    <w:rsid w:val="00F55C98"/>
    <w:rsid w:val="00F566D9"/>
    <w:rsid w:val="00F56A67"/>
    <w:rsid w:val="00F56EA9"/>
    <w:rsid w:val="00F5764F"/>
    <w:rsid w:val="00F5797E"/>
    <w:rsid w:val="00F60056"/>
    <w:rsid w:val="00F600CC"/>
    <w:rsid w:val="00F6076A"/>
    <w:rsid w:val="00F60895"/>
    <w:rsid w:val="00F61136"/>
    <w:rsid w:val="00F6121C"/>
    <w:rsid w:val="00F613EF"/>
    <w:rsid w:val="00F61410"/>
    <w:rsid w:val="00F61482"/>
    <w:rsid w:val="00F618BE"/>
    <w:rsid w:val="00F6190C"/>
    <w:rsid w:val="00F61C95"/>
    <w:rsid w:val="00F620C9"/>
    <w:rsid w:val="00F6214F"/>
    <w:rsid w:val="00F622D2"/>
    <w:rsid w:val="00F6246F"/>
    <w:rsid w:val="00F625AD"/>
    <w:rsid w:val="00F62884"/>
    <w:rsid w:val="00F63325"/>
    <w:rsid w:val="00F633AC"/>
    <w:rsid w:val="00F63827"/>
    <w:rsid w:val="00F638D6"/>
    <w:rsid w:val="00F6396B"/>
    <w:rsid w:val="00F63D9F"/>
    <w:rsid w:val="00F64750"/>
    <w:rsid w:val="00F64E68"/>
    <w:rsid w:val="00F65252"/>
    <w:rsid w:val="00F654B4"/>
    <w:rsid w:val="00F654D0"/>
    <w:rsid w:val="00F658C9"/>
    <w:rsid w:val="00F66001"/>
    <w:rsid w:val="00F6608F"/>
    <w:rsid w:val="00F662C9"/>
    <w:rsid w:val="00F6648F"/>
    <w:rsid w:val="00F665E7"/>
    <w:rsid w:val="00F667CD"/>
    <w:rsid w:val="00F66FED"/>
    <w:rsid w:val="00F67022"/>
    <w:rsid w:val="00F67610"/>
    <w:rsid w:val="00F676EB"/>
    <w:rsid w:val="00F67FA8"/>
    <w:rsid w:val="00F70213"/>
    <w:rsid w:val="00F709CB"/>
    <w:rsid w:val="00F70A3E"/>
    <w:rsid w:val="00F70B92"/>
    <w:rsid w:val="00F70BB9"/>
    <w:rsid w:val="00F70E07"/>
    <w:rsid w:val="00F71038"/>
    <w:rsid w:val="00F71264"/>
    <w:rsid w:val="00F71A42"/>
    <w:rsid w:val="00F71BA1"/>
    <w:rsid w:val="00F71C6F"/>
    <w:rsid w:val="00F71CAC"/>
    <w:rsid w:val="00F721AC"/>
    <w:rsid w:val="00F7234E"/>
    <w:rsid w:val="00F724D9"/>
    <w:rsid w:val="00F72EF1"/>
    <w:rsid w:val="00F7318B"/>
    <w:rsid w:val="00F735DE"/>
    <w:rsid w:val="00F7381E"/>
    <w:rsid w:val="00F739F8"/>
    <w:rsid w:val="00F73ACD"/>
    <w:rsid w:val="00F74314"/>
    <w:rsid w:val="00F745FA"/>
    <w:rsid w:val="00F746FF"/>
    <w:rsid w:val="00F74BFD"/>
    <w:rsid w:val="00F74D7C"/>
    <w:rsid w:val="00F74E08"/>
    <w:rsid w:val="00F74EC9"/>
    <w:rsid w:val="00F751CE"/>
    <w:rsid w:val="00F75359"/>
    <w:rsid w:val="00F75489"/>
    <w:rsid w:val="00F754B4"/>
    <w:rsid w:val="00F7584B"/>
    <w:rsid w:val="00F75A03"/>
    <w:rsid w:val="00F75A87"/>
    <w:rsid w:val="00F75F65"/>
    <w:rsid w:val="00F75F7E"/>
    <w:rsid w:val="00F761EC"/>
    <w:rsid w:val="00F76709"/>
    <w:rsid w:val="00F76787"/>
    <w:rsid w:val="00F769DD"/>
    <w:rsid w:val="00F76CD0"/>
    <w:rsid w:val="00F76D11"/>
    <w:rsid w:val="00F76DF2"/>
    <w:rsid w:val="00F77853"/>
    <w:rsid w:val="00F800AB"/>
    <w:rsid w:val="00F805F9"/>
    <w:rsid w:val="00F806C1"/>
    <w:rsid w:val="00F8096F"/>
    <w:rsid w:val="00F80B5C"/>
    <w:rsid w:val="00F81240"/>
    <w:rsid w:val="00F812F0"/>
    <w:rsid w:val="00F81301"/>
    <w:rsid w:val="00F8179D"/>
    <w:rsid w:val="00F8181B"/>
    <w:rsid w:val="00F81843"/>
    <w:rsid w:val="00F82205"/>
    <w:rsid w:val="00F825E3"/>
    <w:rsid w:val="00F829AC"/>
    <w:rsid w:val="00F82DD0"/>
    <w:rsid w:val="00F82F7D"/>
    <w:rsid w:val="00F83195"/>
    <w:rsid w:val="00F8329A"/>
    <w:rsid w:val="00F83B76"/>
    <w:rsid w:val="00F83F7D"/>
    <w:rsid w:val="00F8410E"/>
    <w:rsid w:val="00F84192"/>
    <w:rsid w:val="00F84486"/>
    <w:rsid w:val="00F84718"/>
    <w:rsid w:val="00F84ABE"/>
    <w:rsid w:val="00F84B40"/>
    <w:rsid w:val="00F84E74"/>
    <w:rsid w:val="00F8516B"/>
    <w:rsid w:val="00F853C0"/>
    <w:rsid w:val="00F855B3"/>
    <w:rsid w:val="00F8601C"/>
    <w:rsid w:val="00F860E0"/>
    <w:rsid w:val="00F866D5"/>
    <w:rsid w:val="00F866E3"/>
    <w:rsid w:val="00F869B3"/>
    <w:rsid w:val="00F87145"/>
    <w:rsid w:val="00F87645"/>
    <w:rsid w:val="00F87697"/>
    <w:rsid w:val="00F87DF6"/>
    <w:rsid w:val="00F903B2"/>
    <w:rsid w:val="00F90548"/>
    <w:rsid w:val="00F90563"/>
    <w:rsid w:val="00F90795"/>
    <w:rsid w:val="00F90BA2"/>
    <w:rsid w:val="00F90C53"/>
    <w:rsid w:val="00F90CB5"/>
    <w:rsid w:val="00F91827"/>
    <w:rsid w:val="00F918EB"/>
    <w:rsid w:val="00F91F29"/>
    <w:rsid w:val="00F929D3"/>
    <w:rsid w:val="00F92A3D"/>
    <w:rsid w:val="00F92D07"/>
    <w:rsid w:val="00F92DEF"/>
    <w:rsid w:val="00F92F22"/>
    <w:rsid w:val="00F93603"/>
    <w:rsid w:val="00F93847"/>
    <w:rsid w:val="00F9396D"/>
    <w:rsid w:val="00F93A32"/>
    <w:rsid w:val="00F942BA"/>
    <w:rsid w:val="00F94669"/>
    <w:rsid w:val="00F94B13"/>
    <w:rsid w:val="00F94D37"/>
    <w:rsid w:val="00F95364"/>
    <w:rsid w:val="00F95442"/>
    <w:rsid w:val="00F95A2B"/>
    <w:rsid w:val="00F95BEA"/>
    <w:rsid w:val="00F95ED1"/>
    <w:rsid w:val="00F961F9"/>
    <w:rsid w:val="00F96232"/>
    <w:rsid w:val="00F9628E"/>
    <w:rsid w:val="00F96644"/>
    <w:rsid w:val="00F9687F"/>
    <w:rsid w:val="00F96A10"/>
    <w:rsid w:val="00F96A79"/>
    <w:rsid w:val="00F972A6"/>
    <w:rsid w:val="00F97505"/>
    <w:rsid w:val="00F976EB"/>
    <w:rsid w:val="00FA046C"/>
    <w:rsid w:val="00FA073F"/>
    <w:rsid w:val="00FA0895"/>
    <w:rsid w:val="00FA0A7A"/>
    <w:rsid w:val="00FA0D92"/>
    <w:rsid w:val="00FA1479"/>
    <w:rsid w:val="00FA179A"/>
    <w:rsid w:val="00FA18FB"/>
    <w:rsid w:val="00FA1A33"/>
    <w:rsid w:val="00FA2A48"/>
    <w:rsid w:val="00FA2A5B"/>
    <w:rsid w:val="00FA2C27"/>
    <w:rsid w:val="00FA2CAE"/>
    <w:rsid w:val="00FA30FF"/>
    <w:rsid w:val="00FA373C"/>
    <w:rsid w:val="00FA3823"/>
    <w:rsid w:val="00FA386E"/>
    <w:rsid w:val="00FA3BF2"/>
    <w:rsid w:val="00FA3D08"/>
    <w:rsid w:val="00FA3D28"/>
    <w:rsid w:val="00FA4198"/>
    <w:rsid w:val="00FA42D0"/>
    <w:rsid w:val="00FA45FA"/>
    <w:rsid w:val="00FA4D44"/>
    <w:rsid w:val="00FA4DF1"/>
    <w:rsid w:val="00FA50EC"/>
    <w:rsid w:val="00FA51C4"/>
    <w:rsid w:val="00FA5756"/>
    <w:rsid w:val="00FA5863"/>
    <w:rsid w:val="00FA58B1"/>
    <w:rsid w:val="00FA5AD6"/>
    <w:rsid w:val="00FA6653"/>
    <w:rsid w:val="00FA6718"/>
    <w:rsid w:val="00FA69AA"/>
    <w:rsid w:val="00FA6B25"/>
    <w:rsid w:val="00FA6C59"/>
    <w:rsid w:val="00FA6D89"/>
    <w:rsid w:val="00FA6FFD"/>
    <w:rsid w:val="00FA7435"/>
    <w:rsid w:val="00FA758B"/>
    <w:rsid w:val="00FA75B6"/>
    <w:rsid w:val="00FA7856"/>
    <w:rsid w:val="00FA78E0"/>
    <w:rsid w:val="00FA7A88"/>
    <w:rsid w:val="00FB05CC"/>
    <w:rsid w:val="00FB079C"/>
    <w:rsid w:val="00FB1701"/>
    <w:rsid w:val="00FB1A45"/>
    <w:rsid w:val="00FB23E5"/>
    <w:rsid w:val="00FB286C"/>
    <w:rsid w:val="00FB2C2F"/>
    <w:rsid w:val="00FB2C6B"/>
    <w:rsid w:val="00FB2DA0"/>
    <w:rsid w:val="00FB2DC2"/>
    <w:rsid w:val="00FB2E65"/>
    <w:rsid w:val="00FB34EC"/>
    <w:rsid w:val="00FB3627"/>
    <w:rsid w:val="00FB36A6"/>
    <w:rsid w:val="00FB397D"/>
    <w:rsid w:val="00FB3C70"/>
    <w:rsid w:val="00FB3C99"/>
    <w:rsid w:val="00FB4BD3"/>
    <w:rsid w:val="00FB4CB5"/>
    <w:rsid w:val="00FB58BB"/>
    <w:rsid w:val="00FB5E49"/>
    <w:rsid w:val="00FB6E41"/>
    <w:rsid w:val="00FB6FE0"/>
    <w:rsid w:val="00FB709D"/>
    <w:rsid w:val="00FB7151"/>
    <w:rsid w:val="00FB7329"/>
    <w:rsid w:val="00FB7DF1"/>
    <w:rsid w:val="00FC039D"/>
    <w:rsid w:val="00FC03AB"/>
    <w:rsid w:val="00FC0977"/>
    <w:rsid w:val="00FC0C35"/>
    <w:rsid w:val="00FC11E7"/>
    <w:rsid w:val="00FC1424"/>
    <w:rsid w:val="00FC161B"/>
    <w:rsid w:val="00FC1930"/>
    <w:rsid w:val="00FC1A78"/>
    <w:rsid w:val="00FC1C3D"/>
    <w:rsid w:val="00FC1E8E"/>
    <w:rsid w:val="00FC1F27"/>
    <w:rsid w:val="00FC2888"/>
    <w:rsid w:val="00FC2B33"/>
    <w:rsid w:val="00FC2C08"/>
    <w:rsid w:val="00FC2E33"/>
    <w:rsid w:val="00FC2F48"/>
    <w:rsid w:val="00FC3040"/>
    <w:rsid w:val="00FC3093"/>
    <w:rsid w:val="00FC30F9"/>
    <w:rsid w:val="00FC3724"/>
    <w:rsid w:val="00FC42CB"/>
    <w:rsid w:val="00FC4F63"/>
    <w:rsid w:val="00FC4F8B"/>
    <w:rsid w:val="00FC5820"/>
    <w:rsid w:val="00FC5AD9"/>
    <w:rsid w:val="00FC6A5E"/>
    <w:rsid w:val="00FC6C93"/>
    <w:rsid w:val="00FC6CF4"/>
    <w:rsid w:val="00FC7DE1"/>
    <w:rsid w:val="00FC7FD6"/>
    <w:rsid w:val="00FD0626"/>
    <w:rsid w:val="00FD0FDE"/>
    <w:rsid w:val="00FD11E3"/>
    <w:rsid w:val="00FD1258"/>
    <w:rsid w:val="00FD1A04"/>
    <w:rsid w:val="00FD1A1F"/>
    <w:rsid w:val="00FD2011"/>
    <w:rsid w:val="00FD211D"/>
    <w:rsid w:val="00FD2355"/>
    <w:rsid w:val="00FD24E3"/>
    <w:rsid w:val="00FD24E7"/>
    <w:rsid w:val="00FD294E"/>
    <w:rsid w:val="00FD2B11"/>
    <w:rsid w:val="00FD2BCB"/>
    <w:rsid w:val="00FD2D93"/>
    <w:rsid w:val="00FD2F99"/>
    <w:rsid w:val="00FD317F"/>
    <w:rsid w:val="00FD31FC"/>
    <w:rsid w:val="00FD343F"/>
    <w:rsid w:val="00FD34F3"/>
    <w:rsid w:val="00FD366E"/>
    <w:rsid w:val="00FD38EC"/>
    <w:rsid w:val="00FD3B43"/>
    <w:rsid w:val="00FD3B61"/>
    <w:rsid w:val="00FD4334"/>
    <w:rsid w:val="00FD43F9"/>
    <w:rsid w:val="00FD4478"/>
    <w:rsid w:val="00FD4660"/>
    <w:rsid w:val="00FD4670"/>
    <w:rsid w:val="00FD4D7A"/>
    <w:rsid w:val="00FD5AE9"/>
    <w:rsid w:val="00FD5D9D"/>
    <w:rsid w:val="00FD6137"/>
    <w:rsid w:val="00FD61B1"/>
    <w:rsid w:val="00FD63E6"/>
    <w:rsid w:val="00FD65D3"/>
    <w:rsid w:val="00FD684B"/>
    <w:rsid w:val="00FD6919"/>
    <w:rsid w:val="00FD6F8D"/>
    <w:rsid w:val="00FD75C8"/>
    <w:rsid w:val="00FD7B16"/>
    <w:rsid w:val="00FD7B85"/>
    <w:rsid w:val="00FE0DB4"/>
    <w:rsid w:val="00FE0EB8"/>
    <w:rsid w:val="00FE11DE"/>
    <w:rsid w:val="00FE149B"/>
    <w:rsid w:val="00FE180E"/>
    <w:rsid w:val="00FE190F"/>
    <w:rsid w:val="00FE1B14"/>
    <w:rsid w:val="00FE1EB0"/>
    <w:rsid w:val="00FE210C"/>
    <w:rsid w:val="00FE229A"/>
    <w:rsid w:val="00FE2A51"/>
    <w:rsid w:val="00FE2B7B"/>
    <w:rsid w:val="00FE3029"/>
    <w:rsid w:val="00FE353A"/>
    <w:rsid w:val="00FE3546"/>
    <w:rsid w:val="00FE35AE"/>
    <w:rsid w:val="00FE3B8D"/>
    <w:rsid w:val="00FE3D63"/>
    <w:rsid w:val="00FE3F59"/>
    <w:rsid w:val="00FE4E29"/>
    <w:rsid w:val="00FE525B"/>
    <w:rsid w:val="00FE532E"/>
    <w:rsid w:val="00FE559D"/>
    <w:rsid w:val="00FE56C3"/>
    <w:rsid w:val="00FE587E"/>
    <w:rsid w:val="00FE5B36"/>
    <w:rsid w:val="00FE6174"/>
    <w:rsid w:val="00FE67EE"/>
    <w:rsid w:val="00FE68B7"/>
    <w:rsid w:val="00FE68F9"/>
    <w:rsid w:val="00FE6C7B"/>
    <w:rsid w:val="00FE6DE4"/>
    <w:rsid w:val="00FE7275"/>
    <w:rsid w:val="00FE74DB"/>
    <w:rsid w:val="00FE74E1"/>
    <w:rsid w:val="00FF04AF"/>
    <w:rsid w:val="00FF04FC"/>
    <w:rsid w:val="00FF0697"/>
    <w:rsid w:val="00FF0A58"/>
    <w:rsid w:val="00FF12E3"/>
    <w:rsid w:val="00FF166A"/>
    <w:rsid w:val="00FF2062"/>
    <w:rsid w:val="00FF2617"/>
    <w:rsid w:val="00FF28BF"/>
    <w:rsid w:val="00FF2A23"/>
    <w:rsid w:val="00FF2C26"/>
    <w:rsid w:val="00FF2D52"/>
    <w:rsid w:val="00FF350F"/>
    <w:rsid w:val="00FF3F14"/>
    <w:rsid w:val="00FF4654"/>
    <w:rsid w:val="00FF4A8E"/>
    <w:rsid w:val="00FF4B4F"/>
    <w:rsid w:val="00FF4C26"/>
    <w:rsid w:val="00FF4C56"/>
    <w:rsid w:val="00FF5003"/>
    <w:rsid w:val="00FF595F"/>
    <w:rsid w:val="00FF5B2E"/>
    <w:rsid w:val="00FF5E3C"/>
    <w:rsid w:val="00FF62A0"/>
    <w:rsid w:val="00FF6314"/>
    <w:rsid w:val="00FF638D"/>
    <w:rsid w:val="00FF649F"/>
    <w:rsid w:val="00FF6688"/>
    <w:rsid w:val="00FF6D39"/>
    <w:rsid w:val="00FF7968"/>
    <w:rsid w:val="00FF7A35"/>
    <w:rsid w:val="03983AC8"/>
    <w:rsid w:val="06D04066"/>
    <w:rsid w:val="164827E4"/>
    <w:rsid w:val="4B5D0045"/>
    <w:rsid w:val="57F21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DF74FB"/>
  <w15:docId w15:val="{37EEFAB5-D62B-4CC0-890C-9B21FC76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1521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H1,Heading 0"/>
    <w:basedOn w:val="a0"/>
    <w:next w:val="a0"/>
    <w:link w:val="10"/>
    <w:uiPriority w:val="9"/>
    <w:qFormat/>
    <w:rsid w:val="00654CDD"/>
    <w:pPr>
      <w:keepNext/>
      <w:keepLines/>
      <w:numPr>
        <w:numId w:val="1"/>
      </w:numPr>
      <w:spacing w:beforeLines="50" w:afterLines="50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H2,Heading 2 Hidden,Heading 2 CCBS,PIM2,heading 2,Titre3,prop2,2,h2,Heading 21,2nd level,l2,DO NOT USE_h2,chn,Chapter Number/Appendix Letter,sect 1.2,第一章 标题 2,ISO1,UNDERRUBRIK 1-2,HD2,Level2 head,H21,H22,H23,H24,H25,H26,H27,H28,H29,Titre2"/>
    <w:basedOn w:val="a0"/>
    <w:next w:val="a0"/>
    <w:link w:val="20"/>
    <w:uiPriority w:val="9"/>
    <w:unhideWhenUsed/>
    <w:qFormat/>
    <w:rsid w:val="00654CDD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宋体" w:hAnsi="Cambria"/>
      <w:b/>
      <w:bCs/>
      <w:sz w:val="32"/>
      <w:szCs w:val="32"/>
    </w:rPr>
  </w:style>
  <w:style w:type="paragraph" w:styleId="3">
    <w:name w:val="heading 3"/>
    <w:aliases w:val="Level 3 Head,H3,h3,l3,CT,Heading 3 - old,level_3,PIM 3,sect1.2.3,sect1.2.31,sect1.2.32,sect1.2.311,sect1.2.33,sect1.2.312,prop3,3,3heading,heading 3,Heading 31,1.1.1 Heading 3,3rd level,Map title"/>
    <w:basedOn w:val="a0"/>
    <w:next w:val="a0"/>
    <w:link w:val="30"/>
    <w:uiPriority w:val="9"/>
    <w:unhideWhenUsed/>
    <w:qFormat/>
    <w:rsid w:val="00654CDD"/>
    <w:pPr>
      <w:keepNext/>
      <w:keepLines/>
      <w:numPr>
        <w:ilvl w:val="2"/>
        <w:numId w:val="1"/>
      </w:numPr>
      <w:spacing w:beforeLines="50" w:afterLines="50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654CDD"/>
    <w:pPr>
      <w:keepNext/>
      <w:keepLines/>
      <w:numPr>
        <w:ilvl w:val="3"/>
        <w:numId w:val="1"/>
      </w:numPr>
      <w:spacing w:beforeLines="50" w:afterLines="5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54CD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654CD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654CD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654CD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654CD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sid w:val="00654CDD"/>
    <w:rPr>
      <w:b/>
      <w:bCs/>
    </w:rPr>
  </w:style>
  <w:style w:type="paragraph" w:styleId="a5">
    <w:name w:val="annotation text"/>
    <w:basedOn w:val="a0"/>
    <w:link w:val="a7"/>
    <w:unhideWhenUsed/>
    <w:qFormat/>
    <w:rsid w:val="00654CDD"/>
    <w:pPr>
      <w:jc w:val="left"/>
    </w:pPr>
  </w:style>
  <w:style w:type="paragraph" w:styleId="71">
    <w:name w:val="toc 7"/>
    <w:basedOn w:val="a0"/>
    <w:next w:val="a0"/>
    <w:uiPriority w:val="39"/>
    <w:unhideWhenUsed/>
    <w:qFormat/>
    <w:rsid w:val="00654CDD"/>
    <w:pPr>
      <w:jc w:val="left"/>
    </w:pPr>
    <w:rPr>
      <w:sz w:val="22"/>
    </w:rPr>
  </w:style>
  <w:style w:type="paragraph" w:styleId="a8">
    <w:name w:val="caption"/>
    <w:basedOn w:val="a0"/>
    <w:next w:val="a0"/>
    <w:uiPriority w:val="35"/>
    <w:unhideWhenUsed/>
    <w:qFormat/>
    <w:rsid w:val="00654CDD"/>
    <w:rPr>
      <w:rFonts w:ascii="Cambria" w:eastAsia="黑体" w:hAnsi="Cambria"/>
      <w:sz w:val="20"/>
      <w:szCs w:val="20"/>
    </w:rPr>
  </w:style>
  <w:style w:type="paragraph" w:styleId="a9">
    <w:name w:val="Document Map"/>
    <w:basedOn w:val="a0"/>
    <w:link w:val="aa"/>
    <w:uiPriority w:val="99"/>
    <w:unhideWhenUsed/>
    <w:qFormat/>
    <w:rsid w:val="00654CDD"/>
    <w:rPr>
      <w:rFonts w:ascii="宋体"/>
      <w:sz w:val="18"/>
      <w:szCs w:val="18"/>
    </w:rPr>
  </w:style>
  <w:style w:type="paragraph" w:styleId="51">
    <w:name w:val="toc 5"/>
    <w:basedOn w:val="a0"/>
    <w:next w:val="a0"/>
    <w:uiPriority w:val="39"/>
    <w:unhideWhenUsed/>
    <w:qFormat/>
    <w:rsid w:val="00654CDD"/>
    <w:pPr>
      <w:jc w:val="left"/>
    </w:pPr>
    <w:rPr>
      <w:sz w:val="22"/>
    </w:rPr>
  </w:style>
  <w:style w:type="paragraph" w:styleId="31">
    <w:name w:val="toc 3"/>
    <w:basedOn w:val="a0"/>
    <w:next w:val="a0"/>
    <w:uiPriority w:val="39"/>
    <w:unhideWhenUsed/>
    <w:qFormat/>
    <w:rsid w:val="00654CDD"/>
    <w:pPr>
      <w:jc w:val="left"/>
    </w:pPr>
    <w:rPr>
      <w:smallCaps/>
      <w:sz w:val="22"/>
    </w:rPr>
  </w:style>
  <w:style w:type="paragraph" w:styleId="81">
    <w:name w:val="toc 8"/>
    <w:basedOn w:val="a0"/>
    <w:next w:val="a0"/>
    <w:uiPriority w:val="39"/>
    <w:unhideWhenUsed/>
    <w:qFormat/>
    <w:rsid w:val="00654CDD"/>
    <w:pPr>
      <w:jc w:val="left"/>
    </w:pPr>
    <w:rPr>
      <w:sz w:val="22"/>
    </w:rPr>
  </w:style>
  <w:style w:type="paragraph" w:styleId="ab">
    <w:name w:val="Balloon Text"/>
    <w:basedOn w:val="a0"/>
    <w:link w:val="ac"/>
    <w:uiPriority w:val="99"/>
    <w:unhideWhenUsed/>
    <w:qFormat/>
    <w:rsid w:val="00654CDD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qFormat/>
    <w:rsid w:val="0065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0"/>
    <w:link w:val="af0"/>
    <w:uiPriority w:val="99"/>
    <w:unhideWhenUsed/>
    <w:qFormat/>
    <w:rsid w:val="0065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rsid w:val="00654CDD"/>
    <w:pPr>
      <w:tabs>
        <w:tab w:val="left" w:pos="376"/>
        <w:tab w:val="right" w:leader="dot" w:pos="8296"/>
      </w:tabs>
      <w:jc w:val="left"/>
    </w:pPr>
    <w:rPr>
      <w:b/>
      <w:bCs/>
      <w:caps/>
      <w:sz w:val="22"/>
      <w:u w:val="single"/>
    </w:rPr>
  </w:style>
  <w:style w:type="paragraph" w:styleId="41">
    <w:name w:val="toc 4"/>
    <w:basedOn w:val="a0"/>
    <w:next w:val="a0"/>
    <w:uiPriority w:val="39"/>
    <w:unhideWhenUsed/>
    <w:qFormat/>
    <w:rsid w:val="00654CDD"/>
    <w:pPr>
      <w:jc w:val="left"/>
    </w:pPr>
    <w:rPr>
      <w:sz w:val="22"/>
    </w:rPr>
  </w:style>
  <w:style w:type="paragraph" w:styleId="61">
    <w:name w:val="toc 6"/>
    <w:basedOn w:val="a0"/>
    <w:next w:val="a0"/>
    <w:uiPriority w:val="39"/>
    <w:unhideWhenUsed/>
    <w:qFormat/>
    <w:rsid w:val="00654CDD"/>
    <w:pPr>
      <w:jc w:val="left"/>
    </w:pPr>
    <w:rPr>
      <w:sz w:val="22"/>
    </w:rPr>
  </w:style>
  <w:style w:type="paragraph" w:styleId="21">
    <w:name w:val="toc 2"/>
    <w:basedOn w:val="a0"/>
    <w:next w:val="a0"/>
    <w:uiPriority w:val="39"/>
    <w:unhideWhenUsed/>
    <w:qFormat/>
    <w:rsid w:val="00654CDD"/>
    <w:pPr>
      <w:jc w:val="left"/>
    </w:pPr>
    <w:rPr>
      <w:b/>
      <w:bCs/>
      <w:smallCaps/>
      <w:sz w:val="22"/>
    </w:rPr>
  </w:style>
  <w:style w:type="paragraph" w:styleId="91">
    <w:name w:val="toc 9"/>
    <w:basedOn w:val="a0"/>
    <w:next w:val="a0"/>
    <w:uiPriority w:val="39"/>
    <w:unhideWhenUsed/>
    <w:qFormat/>
    <w:rsid w:val="00654CDD"/>
    <w:pPr>
      <w:jc w:val="left"/>
    </w:pPr>
    <w:rPr>
      <w:sz w:val="22"/>
    </w:rPr>
  </w:style>
  <w:style w:type="character" w:styleId="af1">
    <w:name w:val="Strong"/>
    <w:uiPriority w:val="22"/>
    <w:qFormat/>
    <w:rsid w:val="00654CDD"/>
    <w:rPr>
      <w:b/>
      <w:bCs/>
    </w:rPr>
  </w:style>
  <w:style w:type="character" w:styleId="af2">
    <w:name w:val="page number"/>
    <w:qFormat/>
    <w:rsid w:val="00654CDD"/>
  </w:style>
  <w:style w:type="character" w:styleId="af3">
    <w:name w:val="FollowedHyperlink"/>
    <w:basedOn w:val="a1"/>
    <w:uiPriority w:val="99"/>
    <w:unhideWhenUsed/>
    <w:qFormat/>
    <w:rsid w:val="00654CDD"/>
    <w:rPr>
      <w:color w:val="800080" w:themeColor="followedHyperlink"/>
      <w:u w:val="single"/>
    </w:rPr>
  </w:style>
  <w:style w:type="character" w:styleId="af4">
    <w:name w:val="Hyperlink"/>
    <w:uiPriority w:val="99"/>
    <w:unhideWhenUsed/>
    <w:qFormat/>
    <w:rsid w:val="00654CDD"/>
    <w:rPr>
      <w:color w:val="0000FF"/>
      <w:u w:val="single"/>
    </w:rPr>
  </w:style>
  <w:style w:type="character" w:styleId="af5">
    <w:name w:val="annotation reference"/>
    <w:unhideWhenUsed/>
    <w:qFormat/>
    <w:rsid w:val="00654CDD"/>
    <w:rPr>
      <w:sz w:val="21"/>
      <w:szCs w:val="21"/>
    </w:rPr>
  </w:style>
  <w:style w:type="table" w:styleId="af6">
    <w:name w:val="Table Grid"/>
    <w:basedOn w:val="a2"/>
    <w:uiPriority w:val="59"/>
    <w:qFormat/>
    <w:rsid w:val="00654CD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qFormat/>
    <w:rsid w:val="00654CDD"/>
    <w:pPr>
      <w:ind w:firstLineChars="200" w:firstLine="200"/>
      <w:jc w:val="both"/>
    </w:pPr>
    <w:rPr>
      <w:rFonts w:ascii="Times New Roman" w:hAnsi="Times New Roman"/>
      <w:lang w:eastAsia="en-US"/>
    </w:rPr>
  </w:style>
  <w:style w:type="character" w:customStyle="1" w:styleId="af0">
    <w:name w:val="页眉 字符"/>
    <w:link w:val="af"/>
    <w:uiPriority w:val="99"/>
    <w:qFormat/>
    <w:rsid w:val="00654CDD"/>
    <w:rPr>
      <w:kern w:val="2"/>
      <w:sz w:val="18"/>
      <w:szCs w:val="18"/>
    </w:rPr>
  </w:style>
  <w:style w:type="character" w:customStyle="1" w:styleId="ae">
    <w:name w:val="页脚 字符"/>
    <w:link w:val="ad"/>
    <w:uiPriority w:val="99"/>
    <w:qFormat/>
    <w:rsid w:val="00654CDD"/>
    <w:rPr>
      <w:kern w:val="2"/>
      <w:sz w:val="18"/>
      <w:szCs w:val="18"/>
    </w:rPr>
  </w:style>
  <w:style w:type="paragraph" w:customStyle="1" w:styleId="a">
    <w:name w:val="表格正文"/>
    <w:basedOn w:val="a0"/>
    <w:qFormat/>
    <w:rsid w:val="00654CDD"/>
    <w:pPr>
      <w:numPr>
        <w:numId w:val="2"/>
      </w:num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customStyle="1" w:styleId="22">
    <w:name w:val="信息标题2"/>
    <w:basedOn w:val="a8"/>
    <w:next w:val="a8"/>
    <w:qFormat/>
    <w:rsid w:val="00654CDD"/>
    <w:pPr>
      <w:spacing w:beforeLines="50" w:afterLines="50" w:line="360" w:lineRule="auto"/>
      <w:jc w:val="left"/>
      <w:outlineLvl w:val="0"/>
    </w:pPr>
    <w:rPr>
      <w:rFonts w:ascii="Arial Black" w:eastAsia="宋体" w:hAnsi="Arial Black"/>
      <w:b/>
      <w:bCs/>
      <w:color w:val="000000"/>
      <w:sz w:val="28"/>
      <w:szCs w:val="28"/>
    </w:rPr>
  </w:style>
  <w:style w:type="paragraph" w:customStyle="1" w:styleId="af7">
    <w:name w:val="表格栏头"/>
    <w:basedOn w:val="a"/>
    <w:next w:val="a"/>
    <w:qFormat/>
    <w:rsid w:val="00654CDD"/>
    <w:pPr>
      <w:widowControl/>
      <w:numPr>
        <w:numId w:val="0"/>
      </w:numPr>
      <w:overflowPunct w:val="0"/>
      <w:autoSpaceDE w:val="0"/>
      <w:autoSpaceDN w:val="0"/>
      <w:adjustRightInd w:val="0"/>
      <w:spacing w:before="60" w:after="60" w:line="240" w:lineRule="auto"/>
      <w:jc w:val="left"/>
      <w:textAlignment w:val="baseline"/>
    </w:pPr>
    <w:rPr>
      <w:rFonts w:ascii="宋体" w:hAnsi="宋体"/>
      <w:b/>
      <w:bCs/>
      <w:kern w:val="0"/>
      <w:sz w:val="21"/>
      <w:szCs w:val="20"/>
    </w:rPr>
  </w:style>
  <w:style w:type="character" w:customStyle="1" w:styleId="10">
    <w:name w:val="标题 1 字符"/>
    <w:aliases w:val="H1 字符,Heading 0 字符"/>
    <w:link w:val="1"/>
    <w:uiPriority w:val="9"/>
    <w:qFormat/>
    <w:rsid w:val="00654CDD"/>
    <w:rPr>
      <w:b/>
      <w:bCs/>
      <w:kern w:val="44"/>
      <w:sz w:val="36"/>
      <w:szCs w:val="44"/>
    </w:rPr>
  </w:style>
  <w:style w:type="character" w:customStyle="1" w:styleId="20">
    <w:name w:val="标题 2 字符"/>
    <w:aliases w:val="H2 字符,Heading 2 Hidden 字符,Heading 2 CCBS 字符,PIM2 字符,heading 2 字符,Titre3 字符,prop2 字符,2 字符,h2 字符,Heading 21 字符,2nd level 字符,l2 字符,DO NOT USE_h2 字符,chn 字符,Chapter Number/Appendix Letter 字符,sect 1.2 字符,第一章 标题 2 字符,ISO1 字符,UNDERRUBRIK 1-2 字符,HD2 字符"/>
    <w:link w:val="2"/>
    <w:uiPriority w:val="9"/>
    <w:qFormat/>
    <w:rsid w:val="00654CDD"/>
    <w:rPr>
      <w:rFonts w:ascii="宋体" w:hAnsi="Cambria"/>
      <w:b/>
      <w:bCs/>
      <w:kern w:val="2"/>
      <w:sz w:val="32"/>
      <w:szCs w:val="32"/>
    </w:rPr>
  </w:style>
  <w:style w:type="character" w:customStyle="1" w:styleId="30">
    <w:name w:val="标题 3 字符"/>
    <w:aliases w:val="Level 3 Head 字符,H3 字符,h3 字符,l3 字符,CT 字符,Heading 3 - old 字符,level_3 字符,PIM 3 字符,sect1.2.3 字符,sect1.2.31 字符,sect1.2.32 字符,sect1.2.311 字符,sect1.2.33 字符,sect1.2.312 字符,prop3 字符,3 字符,3heading 字符,heading 3 字符,Heading 31 字符,1.1.1 Heading 3 字符"/>
    <w:link w:val="3"/>
    <w:uiPriority w:val="9"/>
    <w:qFormat/>
    <w:rsid w:val="00654CDD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qFormat/>
    <w:rsid w:val="00654CDD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qFormat/>
    <w:rsid w:val="00654CDD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qFormat/>
    <w:rsid w:val="00654CDD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qFormat/>
    <w:rsid w:val="00654CDD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qFormat/>
    <w:rsid w:val="00654CDD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9"/>
    <w:qFormat/>
    <w:rsid w:val="00654CDD"/>
    <w:rPr>
      <w:rFonts w:ascii="Cambria" w:hAnsi="Cambria"/>
      <w:kern w:val="2"/>
      <w:sz w:val="21"/>
      <w:szCs w:val="21"/>
    </w:rPr>
  </w:style>
  <w:style w:type="paragraph" w:customStyle="1" w:styleId="TOC1">
    <w:name w:val="TOC 标题1"/>
    <w:basedOn w:val="1"/>
    <w:next w:val="a0"/>
    <w:uiPriority w:val="39"/>
    <w:unhideWhenUsed/>
    <w:qFormat/>
    <w:rsid w:val="00654CDD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c">
    <w:name w:val="批注框文本 字符"/>
    <w:link w:val="ab"/>
    <w:uiPriority w:val="99"/>
    <w:semiHidden/>
    <w:qFormat/>
    <w:rsid w:val="00654CDD"/>
    <w:rPr>
      <w:kern w:val="2"/>
      <w:sz w:val="18"/>
      <w:szCs w:val="18"/>
    </w:rPr>
  </w:style>
  <w:style w:type="character" w:customStyle="1" w:styleId="aa">
    <w:name w:val="文档结构图 字符"/>
    <w:link w:val="a9"/>
    <w:uiPriority w:val="99"/>
    <w:semiHidden/>
    <w:qFormat/>
    <w:rsid w:val="00654CDD"/>
    <w:rPr>
      <w:rFonts w:ascii="宋体"/>
      <w:kern w:val="2"/>
      <w:sz w:val="18"/>
      <w:szCs w:val="18"/>
    </w:rPr>
  </w:style>
  <w:style w:type="character" w:customStyle="1" w:styleId="a7">
    <w:name w:val="批注文字 字符"/>
    <w:link w:val="a5"/>
    <w:qFormat/>
    <w:rsid w:val="00654CDD"/>
    <w:rPr>
      <w:kern w:val="2"/>
      <w:sz w:val="21"/>
      <w:szCs w:val="22"/>
    </w:rPr>
  </w:style>
  <w:style w:type="character" w:customStyle="1" w:styleId="a6">
    <w:name w:val="批注主题 字符"/>
    <w:link w:val="a4"/>
    <w:uiPriority w:val="99"/>
    <w:semiHidden/>
    <w:qFormat/>
    <w:rsid w:val="00654CDD"/>
    <w:rPr>
      <w:b/>
      <w:bCs/>
      <w:kern w:val="2"/>
      <w:sz w:val="21"/>
      <w:szCs w:val="22"/>
    </w:rPr>
  </w:style>
  <w:style w:type="paragraph" w:customStyle="1" w:styleId="12">
    <w:name w:val="列出段落1"/>
    <w:basedOn w:val="a0"/>
    <w:qFormat/>
    <w:rsid w:val="00654CDD"/>
    <w:pPr>
      <w:ind w:firstLineChars="200" w:firstLine="420"/>
    </w:pPr>
  </w:style>
  <w:style w:type="character" w:customStyle="1" w:styleId="apple-converted-space">
    <w:name w:val="apple-converted-space"/>
    <w:qFormat/>
    <w:rsid w:val="00654CDD"/>
  </w:style>
  <w:style w:type="paragraph" w:customStyle="1" w:styleId="13">
    <w:name w:val="修订1"/>
    <w:hidden/>
    <w:uiPriority w:val="99"/>
    <w:semiHidden/>
    <w:qFormat/>
    <w:rsid w:val="00654CDD"/>
    <w:rPr>
      <w:kern w:val="2"/>
      <w:sz w:val="21"/>
      <w:szCs w:val="22"/>
    </w:rPr>
  </w:style>
  <w:style w:type="paragraph" w:styleId="af8">
    <w:name w:val="List Paragraph"/>
    <w:basedOn w:val="a0"/>
    <w:link w:val="af9"/>
    <w:uiPriority w:val="34"/>
    <w:qFormat/>
    <w:rsid w:val="00D21BA0"/>
    <w:pPr>
      <w:ind w:firstLineChars="200" w:firstLine="420"/>
    </w:pPr>
  </w:style>
  <w:style w:type="paragraph" w:customStyle="1" w:styleId="Style38">
    <w:name w:val="_Style 38"/>
    <w:basedOn w:val="1"/>
    <w:next w:val="a0"/>
    <w:uiPriority w:val="39"/>
    <w:qFormat/>
    <w:rsid w:val="00A00DEF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BodyText3">
    <w:name w:val="BodyText3"/>
    <w:basedOn w:val="a0"/>
    <w:autoRedefine/>
    <w:rsid w:val="00D241EF"/>
    <w:pPr>
      <w:widowControl/>
      <w:spacing w:before="120" w:after="120" w:line="220" w:lineRule="atLeast"/>
      <w:jc w:val="left"/>
    </w:pPr>
    <w:rPr>
      <w:rFonts w:ascii="Arial" w:hAnsi="Arial"/>
      <w:kern w:val="1"/>
      <w:sz w:val="20"/>
      <w:szCs w:val="20"/>
      <w:lang w:eastAsia="en-US"/>
    </w:rPr>
  </w:style>
  <w:style w:type="paragraph" w:customStyle="1" w:styleId="InfoBrown">
    <w:name w:val="InfoBrown"/>
    <w:basedOn w:val="a0"/>
    <w:next w:val="a0"/>
    <w:rsid w:val="00D241EF"/>
    <w:pPr>
      <w:widowControl/>
      <w:spacing w:after="120" w:line="240" w:lineRule="atLeast"/>
      <w:ind w:left="576"/>
      <w:jc w:val="left"/>
    </w:pPr>
    <w:rPr>
      <w:rFonts w:ascii="Arial" w:eastAsia="Arial Unicode MS" w:hAnsi="Arial"/>
      <w:i/>
      <w:color w:val="993300"/>
      <w:kern w:val="0"/>
      <w:sz w:val="20"/>
      <w:szCs w:val="24"/>
    </w:rPr>
  </w:style>
  <w:style w:type="paragraph" w:customStyle="1" w:styleId="Body">
    <w:name w:val="Body"/>
    <w:basedOn w:val="a0"/>
    <w:rsid w:val="008B74C0"/>
    <w:pPr>
      <w:widowControl/>
      <w:spacing w:before="120"/>
    </w:pPr>
    <w:rPr>
      <w:rFonts w:ascii="Book Antiqua" w:hAnsi="Book Antiqua"/>
      <w:kern w:val="0"/>
      <w:sz w:val="20"/>
      <w:szCs w:val="20"/>
      <w:lang w:eastAsia="en-US"/>
    </w:rPr>
  </w:style>
  <w:style w:type="paragraph" w:customStyle="1" w:styleId="DocumentName">
    <w:name w:val="DocumentName"/>
    <w:basedOn w:val="afa"/>
    <w:rsid w:val="008B74C0"/>
    <w:pPr>
      <w:spacing w:before="0" w:after="0"/>
      <w:outlineLvl w:val="9"/>
    </w:pPr>
    <w:rPr>
      <w:rFonts w:ascii="Arial" w:hAnsi="Arial" w:cs="Times New Roman"/>
      <w:kern w:val="0"/>
      <w:sz w:val="36"/>
      <w:szCs w:val="20"/>
      <w:lang w:eastAsia="en-US"/>
    </w:rPr>
  </w:style>
  <w:style w:type="paragraph" w:styleId="afa">
    <w:name w:val="Title"/>
    <w:basedOn w:val="a0"/>
    <w:next w:val="a0"/>
    <w:link w:val="afb"/>
    <w:uiPriority w:val="10"/>
    <w:qFormat/>
    <w:rsid w:val="008B74C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b">
    <w:name w:val="标题 字符"/>
    <w:basedOn w:val="a1"/>
    <w:link w:val="afa"/>
    <w:uiPriority w:val="10"/>
    <w:rsid w:val="008B74C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TableHeader">
    <w:name w:val="Table Header"/>
    <w:basedOn w:val="a0"/>
    <w:rsid w:val="005772CE"/>
    <w:pPr>
      <w:keepNext/>
      <w:spacing w:before="60" w:after="60" w:line="240" w:lineRule="atLeast"/>
      <w:jc w:val="left"/>
    </w:pPr>
    <w:rPr>
      <w:rFonts w:ascii="Times New Roman" w:hAnsi="Times New Roman"/>
      <w:b/>
      <w:kern w:val="0"/>
      <w:sz w:val="20"/>
      <w:szCs w:val="20"/>
      <w:lang w:eastAsia="en-US"/>
    </w:rPr>
  </w:style>
  <w:style w:type="paragraph" w:customStyle="1" w:styleId="TableTextLeft">
    <w:name w:val="Table Text Left"/>
    <w:basedOn w:val="a0"/>
    <w:rsid w:val="005772CE"/>
    <w:pPr>
      <w:spacing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customStyle="1" w:styleId="Style33">
    <w:name w:val="_Style 33"/>
    <w:basedOn w:val="a0"/>
    <w:uiPriority w:val="34"/>
    <w:qFormat/>
    <w:rsid w:val="00EB1AD7"/>
    <w:pPr>
      <w:ind w:firstLineChars="200" w:firstLine="420"/>
    </w:pPr>
  </w:style>
  <w:style w:type="paragraph" w:customStyle="1" w:styleId="110">
    <w:name w:val="列出段落11"/>
    <w:basedOn w:val="a0"/>
    <w:uiPriority w:val="99"/>
    <w:qFormat/>
    <w:rsid w:val="00EB1AD7"/>
    <w:pPr>
      <w:ind w:firstLineChars="200" w:firstLine="420"/>
    </w:pPr>
  </w:style>
  <w:style w:type="character" w:customStyle="1" w:styleId="af9">
    <w:name w:val="列出段落 字符"/>
    <w:link w:val="af8"/>
    <w:uiPriority w:val="34"/>
    <w:rsid w:val="00A92A85"/>
    <w:rPr>
      <w:kern w:val="2"/>
      <w:sz w:val="21"/>
      <w:szCs w:val="22"/>
    </w:rPr>
  </w:style>
  <w:style w:type="character" w:customStyle="1" w:styleId="Char">
    <w:name w:val="（一）列表 Char"/>
    <w:link w:val="afc"/>
    <w:rsid w:val="00A92A85"/>
    <w:rPr>
      <w:kern w:val="2"/>
      <w:sz w:val="21"/>
      <w:szCs w:val="22"/>
    </w:rPr>
  </w:style>
  <w:style w:type="paragraph" w:customStyle="1" w:styleId="14">
    <w:name w:val="1.列表"/>
    <w:basedOn w:val="af8"/>
    <w:rsid w:val="00A92A85"/>
    <w:pPr>
      <w:tabs>
        <w:tab w:val="left" w:pos="420"/>
      </w:tabs>
      <w:spacing w:line="360" w:lineRule="auto"/>
      <w:ind w:left="420" w:firstLineChars="0" w:firstLine="0"/>
    </w:pPr>
    <w:rPr>
      <w:lang w:val="x-none" w:eastAsia="x-none"/>
    </w:rPr>
  </w:style>
  <w:style w:type="paragraph" w:customStyle="1" w:styleId="afc">
    <w:name w:val="（一）列表"/>
    <w:basedOn w:val="a0"/>
    <w:link w:val="Char"/>
    <w:rsid w:val="00A92A85"/>
    <w:pPr>
      <w:spacing w:line="360" w:lineRule="auto"/>
    </w:pPr>
  </w:style>
  <w:style w:type="character" w:customStyle="1" w:styleId="Char0">
    <w:name w:val="简述 Char"/>
    <w:link w:val="afd"/>
    <w:rsid w:val="00E413C4"/>
    <w:rPr>
      <w:b/>
      <w:kern w:val="2"/>
      <w:sz w:val="21"/>
      <w:szCs w:val="21"/>
    </w:rPr>
  </w:style>
  <w:style w:type="paragraph" w:customStyle="1" w:styleId="afd">
    <w:name w:val="简述"/>
    <w:basedOn w:val="a0"/>
    <w:link w:val="Char0"/>
    <w:rsid w:val="00E413C4"/>
    <w:pPr>
      <w:spacing w:line="360" w:lineRule="auto"/>
      <w:ind w:firstLine="420"/>
    </w:pPr>
    <w:rPr>
      <w:b/>
      <w:szCs w:val="21"/>
    </w:rPr>
  </w:style>
  <w:style w:type="paragraph" w:styleId="TOC">
    <w:name w:val="TOC Heading"/>
    <w:basedOn w:val="1"/>
    <w:next w:val="a0"/>
    <w:uiPriority w:val="39"/>
    <w:qFormat/>
    <w:rsid w:val="00E413C4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fe">
    <w:name w:val="Revision"/>
    <w:hidden/>
    <w:uiPriority w:val="99"/>
    <w:semiHidden/>
    <w:rsid w:val="004B0F80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252">
          <w:marLeft w:val="0"/>
          <w:marRight w:val="0"/>
          <w:marTop w:val="150"/>
          <w:marBottom w:val="15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174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9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9720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7019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7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emf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package" Target="embeddings/Microsoft_Excel_Worksheet.xls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microsoft.com/office/2016/09/relationships/commentsIds" Target="commentsIds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493F1-0507-40FC-ABCA-E018B7E3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Du, Jane-JY</dc:creator>
  <cp:lastModifiedBy>Chen, Qin-Q</cp:lastModifiedBy>
  <cp:revision>2</cp:revision>
  <cp:lastPrinted>2012-03-15T02:34:00Z</cp:lastPrinted>
  <dcterms:created xsi:type="dcterms:W3CDTF">2019-09-03T06:54:00Z</dcterms:created>
  <dcterms:modified xsi:type="dcterms:W3CDTF">2019-09-03T06:54:00Z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